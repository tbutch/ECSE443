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F7531" w14:textId="77777777" w:rsidR="000E437A" w:rsidRDefault="000E437A" w:rsidP="000E437A">
      <w:pPr>
        <w:tabs>
          <w:tab w:val="right" w:pos="9360"/>
        </w:tabs>
        <w:rPr>
          <w:lang w:val="en-CA"/>
        </w:rPr>
      </w:pPr>
      <w:r>
        <w:rPr>
          <w:lang w:val="en-CA"/>
        </w:rPr>
        <w:t>Tristan Bouchard</w:t>
      </w:r>
    </w:p>
    <w:p w14:paraId="45528D72" w14:textId="77777777" w:rsidR="000E437A" w:rsidRDefault="000E437A" w:rsidP="000E437A">
      <w:pPr>
        <w:tabs>
          <w:tab w:val="right" w:pos="9360"/>
        </w:tabs>
        <w:rPr>
          <w:lang w:val="en-CA"/>
        </w:rPr>
      </w:pPr>
      <w:r>
        <w:rPr>
          <w:lang w:val="en-CA"/>
        </w:rPr>
        <w:t>260747124</w:t>
      </w:r>
      <w:r>
        <w:rPr>
          <w:lang w:val="en-CA"/>
        </w:rPr>
        <w:tab/>
      </w:r>
    </w:p>
    <w:p w14:paraId="16F122BD" w14:textId="01836D97" w:rsidR="000E437A" w:rsidRPr="000E437A" w:rsidRDefault="000E437A" w:rsidP="000E437A">
      <w:pPr>
        <w:tabs>
          <w:tab w:val="right" w:pos="9360"/>
        </w:tabs>
        <w:rPr>
          <w:lang w:val="en-CA"/>
        </w:rPr>
      </w:pPr>
      <w:r>
        <w:rPr>
          <w:lang w:val="en-CA"/>
        </w:rPr>
        <w:t xml:space="preserve">February </w:t>
      </w:r>
      <w:r w:rsidR="001368D8">
        <w:rPr>
          <w:lang w:val="en-CA"/>
        </w:rPr>
        <w:t>3</w:t>
      </w:r>
      <w:r>
        <w:rPr>
          <w:lang w:val="en-CA"/>
        </w:rPr>
        <w:t>, 2019</w:t>
      </w:r>
    </w:p>
    <w:p w14:paraId="0B834593" w14:textId="7EF36021" w:rsidR="00AA2C58" w:rsidRDefault="000E437A" w:rsidP="000E437A">
      <w:pPr>
        <w:jc w:val="center"/>
        <w:rPr>
          <w:lang w:val="en-CA"/>
        </w:rPr>
      </w:pPr>
      <w:r>
        <w:rPr>
          <w:lang w:val="en-CA"/>
        </w:rPr>
        <w:t>ECSE 443, Introduction to Numerical Methods in Electrical Engineering</w:t>
      </w:r>
    </w:p>
    <w:p w14:paraId="6D35E656" w14:textId="387973D3" w:rsidR="000E437A" w:rsidRDefault="000E437A" w:rsidP="000E437A">
      <w:pPr>
        <w:jc w:val="center"/>
        <w:rPr>
          <w:lang w:val="en-CA"/>
        </w:rPr>
      </w:pPr>
      <w:r>
        <w:rPr>
          <w:lang w:val="en-CA"/>
        </w:rPr>
        <w:t>Assignment 1</w:t>
      </w:r>
    </w:p>
    <w:p w14:paraId="265D35C1" w14:textId="60E3E742" w:rsidR="003F11E9" w:rsidRDefault="003F11E9" w:rsidP="000E437A">
      <w:pPr>
        <w:jc w:val="center"/>
        <w:rPr>
          <w:lang w:val="en-CA"/>
        </w:rPr>
      </w:pPr>
    </w:p>
    <w:p w14:paraId="222BA705" w14:textId="281DB9BB" w:rsidR="003F11E9" w:rsidRPr="003F11E9" w:rsidRDefault="003F11E9" w:rsidP="003F11E9">
      <w:pPr>
        <w:rPr>
          <w:b/>
          <w:i/>
          <w:lang w:val="en-CA"/>
        </w:rPr>
      </w:pPr>
      <w:r>
        <w:rPr>
          <w:b/>
          <w:i/>
          <w:lang w:val="en-CA"/>
        </w:rPr>
        <w:t xml:space="preserve">Please note that the following assignment contains snippets of MATLAB code to aid the reader in understanding the procedure and logic in the problem. The full MATLAB script for all </w:t>
      </w:r>
      <w:r w:rsidR="00A67F54">
        <w:rPr>
          <w:b/>
          <w:i/>
          <w:lang w:val="en-CA"/>
        </w:rPr>
        <w:t>snapshots of code below can be found at the end of this assignment.</w:t>
      </w:r>
    </w:p>
    <w:p w14:paraId="7B21B2BF" w14:textId="77777777" w:rsidR="000E437A" w:rsidRDefault="000E437A" w:rsidP="000E437A">
      <w:pPr>
        <w:pStyle w:val="Default"/>
      </w:pPr>
    </w:p>
    <w:p w14:paraId="6EB4E1FC" w14:textId="5FD50725" w:rsidR="000E437A" w:rsidRDefault="000E437A" w:rsidP="000E437A">
      <w:pPr>
        <w:rPr>
          <w:ins w:id="0" w:author="Tristan Bouchard" w:date="2019-01-28T12:53:00Z"/>
        </w:rPr>
      </w:pPr>
      <w:r>
        <w:t xml:space="preserve"> </w:t>
      </w:r>
      <w:r>
        <w:rPr>
          <w:b/>
          <w:bCs/>
        </w:rPr>
        <w:t xml:space="preserve">Question 1) </w:t>
      </w:r>
      <w:r>
        <w:t>(</w:t>
      </w:r>
      <w:r>
        <w:rPr>
          <w:b/>
          <w:bCs/>
        </w:rPr>
        <w:t>10 Marks</w:t>
      </w:r>
      <w:r>
        <w:t>)</w:t>
      </w:r>
    </w:p>
    <w:p w14:paraId="0A800D0E" w14:textId="4F3DC542" w:rsidR="000E437A" w:rsidRDefault="00C61090" w:rsidP="000E437A">
      <m:oMathPara>
        <m:oMath>
          <m:r>
            <w:ins w:id="1" w:author="Tristan Bouchard" w:date="2019-01-28T12:53:00Z">
              <w:rPr>
                <w:rFonts w:ascii="Cambria Math" w:hAnsi="Cambria Math"/>
              </w:rPr>
              <m:t>f</m:t>
            </w:ins>
          </m:r>
          <m:d>
            <m:dPr>
              <m:ctrlPr>
                <w:ins w:id="2" w:author="Tristan Bouchard" w:date="2019-01-28T12:53:00Z">
                  <w:rPr>
                    <w:rFonts w:ascii="Cambria Math" w:hAnsi="Cambria Math"/>
                    <w:i/>
                  </w:rPr>
                </w:ins>
              </m:ctrlPr>
            </m:dPr>
            <m:e>
              <m:r>
                <w:ins w:id="3" w:author="Tristan Bouchard" w:date="2019-01-28T12:53:00Z">
                  <w:rPr>
                    <w:rFonts w:ascii="Cambria Math" w:hAnsi="Cambria Math"/>
                  </w:rPr>
                  <m:t>x</m:t>
                </w:ins>
              </m:r>
            </m:e>
          </m:d>
          <m:r>
            <w:ins w:id="4" w:author="Tristan Bouchard" w:date="2019-01-28T12:53:00Z">
              <w:rPr>
                <w:rFonts w:ascii="Cambria Math" w:hAnsi="Cambria Math"/>
              </w:rPr>
              <m:t xml:space="preserve">= </m:t>
            </w:ins>
          </m:r>
          <m:r>
            <w:ins w:id="5" w:author="Tristan Bouchard" w:date="2019-01-28T12:54:00Z">
              <w:rPr>
                <w:rFonts w:ascii="Cambria Math" w:hAnsi="Cambria Math"/>
              </w:rPr>
              <m:t>x</m:t>
            </w:ins>
          </m:r>
          <m:r>
            <w:ins w:id="6" w:author="Tristan Bouchard" w:date="2019-01-28T13:00:00Z">
              <w:rPr>
                <w:rFonts w:ascii="Cambria Math" w:hAnsi="Cambria Math"/>
              </w:rPr>
              <m:t xml:space="preserve"> * </m:t>
            </w:ins>
          </m:r>
          <m:d>
            <m:dPr>
              <m:ctrlPr>
                <w:ins w:id="7" w:author="Tristan Bouchard" w:date="2019-01-28T12:54:00Z">
                  <w:rPr>
                    <w:rFonts w:ascii="Cambria Math" w:hAnsi="Cambria Math"/>
                    <w:i/>
                  </w:rPr>
                </w:ins>
              </m:ctrlPr>
            </m:dPr>
            <m:e>
              <m:r>
                <w:ins w:id="8" w:author="Tristan Bouchard" w:date="2019-01-28T13:00:00Z">
                  <w:rPr>
                    <w:rFonts w:ascii="Cambria Math" w:hAnsi="Cambria Math"/>
                  </w:rPr>
                  <m:t xml:space="preserve"> </m:t>
                </w:ins>
              </m:r>
              <m:rad>
                <m:radPr>
                  <m:degHide m:val="1"/>
                  <m:ctrlPr>
                    <w:ins w:id="9" w:author="Tristan Bouchard" w:date="2019-01-28T12:57:00Z">
                      <w:rPr>
                        <w:rFonts w:ascii="Cambria Math" w:hAnsi="Cambria Math"/>
                        <w:i/>
                      </w:rPr>
                    </w:ins>
                  </m:ctrlPr>
                </m:radPr>
                <m:deg/>
                <m:e>
                  <m:r>
                    <w:ins w:id="10" w:author="Tristan Bouchard" w:date="2019-01-28T12:57:00Z">
                      <w:rPr>
                        <w:rFonts w:ascii="Cambria Math" w:hAnsi="Cambria Math"/>
                      </w:rPr>
                      <m:t>x</m:t>
                    </w:ins>
                  </m:r>
                  <m:r>
                    <w:ins w:id="11" w:author="Tristan Bouchard" w:date="2019-01-28T13:00:00Z">
                      <w:rPr>
                        <w:rFonts w:ascii="Cambria Math" w:hAnsi="Cambria Math"/>
                      </w:rPr>
                      <m:t xml:space="preserve"> </m:t>
                    </w:ins>
                  </m:r>
                </m:e>
              </m:rad>
              <m:r>
                <w:ins w:id="12" w:author="Tristan Bouchard" w:date="2019-01-28T13:00:00Z">
                  <w:rPr>
                    <w:rFonts w:ascii="Cambria Math" w:hAnsi="Cambria Math"/>
                  </w:rPr>
                  <m:t xml:space="preserve"> </m:t>
                </w:ins>
              </m:r>
              <m:r>
                <w:ins w:id="13" w:author="Tristan Bouchard" w:date="2019-01-28T12:54:00Z">
                  <w:rPr>
                    <w:rFonts w:ascii="Cambria Math" w:hAnsi="Cambria Math"/>
                  </w:rPr>
                  <m:t>-</m:t>
                </w:ins>
              </m:r>
              <m:r>
                <w:ins w:id="14" w:author="Tristan Bouchard" w:date="2019-01-28T13:00:00Z">
                  <w:rPr>
                    <w:rFonts w:ascii="Cambria Math" w:hAnsi="Cambria Math"/>
                  </w:rPr>
                  <m:t xml:space="preserve"> </m:t>
                </w:ins>
              </m:r>
              <m:rad>
                <m:radPr>
                  <m:degHide m:val="1"/>
                  <m:ctrlPr>
                    <w:ins w:id="15" w:author="Tristan Bouchard" w:date="2019-01-28T13:00:00Z">
                      <w:rPr>
                        <w:rFonts w:ascii="Cambria Math" w:hAnsi="Cambria Math"/>
                        <w:i/>
                      </w:rPr>
                    </w:ins>
                  </m:ctrlPr>
                </m:radPr>
                <m:deg/>
                <m:e>
                  <m:r>
                    <w:ins w:id="16" w:author="Tristan Bouchard" w:date="2019-01-28T13:00:00Z">
                      <w:rPr>
                        <w:rFonts w:ascii="Cambria Math" w:hAnsi="Cambria Math"/>
                      </w:rPr>
                      <m:t>x-1</m:t>
                    </w:ins>
                  </m:r>
                </m:e>
              </m:rad>
              <m:r>
                <w:ins w:id="17" w:author="Tristan Bouchard" w:date="2019-01-28T13:00:00Z">
                  <w:rPr>
                    <w:rFonts w:ascii="Cambria Math" w:hAnsi="Cambria Math"/>
                  </w:rPr>
                  <m:t xml:space="preserve"> </m:t>
                </w:ins>
              </m:r>
            </m:e>
          </m:d>
        </m:oMath>
      </m:oMathPara>
    </w:p>
    <w:p w14:paraId="6B926284" w14:textId="4A8D95DD" w:rsidR="000E437A" w:rsidRDefault="000E437A" w:rsidP="000E437A">
      <w:pPr>
        <w:rPr>
          <w:ins w:id="18" w:author="Tristan Bouchard" w:date="2019-01-28T13:27:00Z"/>
          <w:lang w:val="en-CA"/>
        </w:rPr>
      </w:pPr>
      <w:r>
        <w:rPr>
          <w:lang w:val="en-CA"/>
        </w:rPr>
        <w:t>a)</w:t>
      </w:r>
    </w:p>
    <w:p w14:paraId="16B9FC03" w14:textId="77777777" w:rsidR="00132B51" w:rsidRDefault="00132B51">
      <w:pPr>
        <w:keepNext/>
        <w:jc w:val="center"/>
        <w:rPr>
          <w:ins w:id="19" w:author="Tristan Bouchard" w:date="2019-01-28T13:29:00Z"/>
        </w:rPr>
        <w:pPrChange w:id="20" w:author="Tristan Bouchard" w:date="2019-01-28T13:29:00Z">
          <w:pPr>
            <w:jc w:val="center"/>
          </w:pPr>
        </w:pPrChange>
      </w:pPr>
      <w:ins w:id="21" w:author="Tristan Bouchard" w:date="2019-01-28T13:28:00Z">
        <w:r>
          <w:rPr>
            <w:noProof/>
          </w:rPr>
          <w:drawing>
            <wp:inline distT="0" distB="0" distL="0" distR="0" wp14:anchorId="5222AF1F" wp14:editId="7249DC38">
              <wp:extent cx="4260077" cy="1699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5128"/>
                      <a:stretch/>
                    </pic:blipFill>
                    <pic:spPr bwMode="auto">
                      <a:xfrm>
                        <a:off x="0" y="0"/>
                        <a:ext cx="4260862" cy="1699573"/>
                      </a:xfrm>
                      <a:prstGeom prst="rect">
                        <a:avLst/>
                      </a:prstGeom>
                      <a:ln>
                        <a:noFill/>
                      </a:ln>
                      <a:extLst>
                        <a:ext uri="{53640926-AAD7-44D8-BBD7-CCE9431645EC}">
                          <a14:shadowObscured xmlns:a14="http://schemas.microsoft.com/office/drawing/2010/main"/>
                        </a:ext>
                      </a:extLst>
                    </pic:spPr>
                  </pic:pic>
                </a:graphicData>
              </a:graphic>
            </wp:inline>
          </w:drawing>
        </w:r>
      </w:ins>
    </w:p>
    <w:p w14:paraId="34BB2749" w14:textId="1AEDC25E" w:rsidR="00132B51" w:rsidRDefault="00132B51">
      <w:pPr>
        <w:pStyle w:val="Caption"/>
        <w:jc w:val="center"/>
        <w:rPr>
          <w:lang w:val="en-CA"/>
        </w:rPr>
        <w:pPrChange w:id="22" w:author="Tristan Bouchard" w:date="2019-01-28T13:29:00Z">
          <w:pPr/>
        </w:pPrChange>
      </w:pPr>
      <w:ins w:id="23" w:author="Tristan Bouchard" w:date="2019-01-28T13:29:00Z">
        <w:r>
          <w:t xml:space="preserve">Figure </w:t>
        </w:r>
        <w:r>
          <w:fldChar w:fldCharType="begin"/>
        </w:r>
        <w:r>
          <w:instrText xml:space="preserve"> SEQ Figure \* ARABIC </w:instrText>
        </w:r>
      </w:ins>
      <w:r>
        <w:fldChar w:fldCharType="separate"/>
      </w:r>
      <w:r w:rsidR="00A47D52">
        <w:rPr>
          <w:noProof/>
        </w:rPr>
        <w:t>1</w:t>
      </w:r>
      <w:ins w:id="24" w:author="Tristan Bouchard" w:date="2019-01-28T13:29:00Z">
        <w:r>
          <w:fldChar w:fldCharType="end"/>
        </w:r>
        <w:r>
          <w:t>: MATLAB Script for question 1 a)</w:t>
        </w:r>
      </w:ins>
    </w:p>
    <w:tbl>
      <w:tblPr>
        <w:tblStyle w:val="TableGrid"/>
        <w:tblW w:w="0" w:type="auto"/>
        <w:jc w:val="center"/>
        <w:tblLook w:val="04A0" w:firstRow="1" w:lastRow="0" w:firstColumn="1" w:lastColumn="0" w:noHBand="0" w:noVBand="1"/>
      </w:tblPr>
      <w:tblGrid>
        <w:gridCol w:w="2211"/>
        <w:gridCol w:w="2316"/>
        <w:gridCol w:w="2325"/>
        <w:gridCol w:w="2498"/>
      </w:tblGrid>
      <w:tr w:rsidR="000E437A" w14:paraId="2A84F5D8" w14:textId="77777777" w:rsidTr="000E437A">
        <w:trPr>
          <w:jc w:val="center"/>
        </w:trPr>
        <w:tc>
          <w:tcPr>
            <w:tcW w:w="2337" w:type="dxa"/>
            <w:vAlign w:val="center"/>
          </w:tcPr>
          <w:p w14:paraId="1D437E97" w14:textId="32806855" w:rsidR="000E437A" w:rsidRDefault="000E437A" w:rsidP="000E437A">
            <w:pPr>
              <w:jc w:val="center"/>
              <w:rPr>
                <w:lang w:val="en-CA"/>
              </w:rPr>
            </w:pPr>
            <w:r>
              <w:rPr>
                <w:lang w:val="en-CA"/>
              </w:rPr>
              <w:t>X=</w:t>
            </w:r>
          </w:p>
        </w:tc>
        <w:tc>
          <w:tcPr>
            <w:tcW w:w="2337" w:type="dxa"/>
            <w:vAlign w:val="center"/>
          </w:tcPr>
          <w:p w14:paraId="415C19CF" w14:textId="317BCF5B" w:rsidR="000E437A" w:rsidRDefault="000E437A">
            <w:pPr>
              <w:jc w:val="center"/>
              <w:rPr>
                <w:lang w:val="en-CA"/>
              </w:rPr>
              <w:pPrChange w:id="25" w:author="Tristan Bouchard" w:date="2019-01-28T12:50:00Z">
                <w:pPr/>
              </w:pPrChange>
            </w:pPr>
            <w:r>
              <w:rPr>
                <w:lang w:val="en-CA"/>
              </w:rPr>
              <w:t>10</w:t>
            </w:r>
          </w:p>
        </w:tc>
        <w:tc>
          <w:tcPr>
            <w:tcW w:w="2338" w:type="dxa"/>
            <w:vAlign w:val="center"/>
          </w:tcPr>
          <w:p w14:paraId="0556E176" w14:textId="6747BB18" w:rsidR="000E437A" w:rsidRDefault="000E437A">
            <w:pPr>
              <w:jc w:val="center"/>
              <w:rPr>
                <w:lang w:val="en-CA"/>
              </w:rPr>
              <w:pPrChange w:id="26" w:author="Tristan Bouchard" w:date="2019-01-28T12:50:00Z">
                <w:pPr/>
              </w:pPrChange>
            </w:pPr>
            <w:ins w:id="27" w:author="Tristan Bouchard" w:date="2019-01-28T12:50:00Z">
              <w:r>
                <w:rPr>
                  <w:lang w:val="en-CA"/>
                </w:rPr>
                <w:t>1000</w:t>
              </w:r>
            </w:ins>
          </w:p>
        </w:tc>
        <w:tc>
          <w:tcPr>
            <w:tcW w:w="2338" w:type="dxa"/>
            <w:vAlign w:val="center"/>
          </w:tcPr>
          <w:p w14:paraId="71141560" w14:textId="0B625186" w:rsidR="000E437A" w:rsidRDefault="000E437A">
            <w:pPr>
              <w:jc w:val="center"/>
              <w:rPr>
                <w:lang w:val="en-CA"/>
              </w:rPr>
              <w:pPrChange w:id="28" w:author="Tristan Bouchard" w:date="2019-01-28T12:51:00Z">
                <w:pPr/>
              </w:pPrChange>
            </w:pPr>
            <w:ins w:id="29" w:author="Tristan Bouchard" w:date="2019-01-28T12:50:00Z">
              <w:r>
                <w:rPr>
                  <w:lang w:val="en-CA"/>
                </w:rPr>
                <w:t>10</w:t>
              </w:r>
            </w:ins>
            <w:ins w:id="30" w:author="Tristan Bouchard" w:date="2019-01-28T12:51:00Z">
              <w:r>
                <w:rPr>
                  <w:lang w:val="en-CA"/>
                </w:rPr>
                <w:t>00000</w:t>
              </w:r>
            </w:ins>
          </w:p>
        </w:tc>
      </w:tr>
      <w:tr w:rsidR="000E437A" w14:paraId="0DD2B1AC" w14:textId="77777777" w:rsidTr="000E437A">
        <w:trPr>
          <w:jc w:val="center"/>
        </w:trPr>
        <w:tc>
          <w:tcPr>
            <w:tcW w:w="2337" w:type="dxa"/>
            <w:vAlign w:val="center"/>
          </w:tcPr>
          <w:p w14:paraId="49D81D96" w14:textId="7E045B4E" w:rsidR="000E437A" w:rsidRDefault="000E437A" w:rsidP="000E437A">
            <w:pPr>
              <w:jc w:val="center"/>
              <w:rPr>
                <w:lang w:val="en-CA"/>
              </w:rPr>
            </w:pPr>
            <w:r>
              <w:rPr>
                <w:lang w:val="en-CA"/>
              </w:rPr>
              <w:t>F(x)=</w:t>
            </w:r>
          </w:p>
        </w:tc>
        <w:tc>
          <w:tcPr>
            <w:tcW w:w="2337" w:type="dxa"/>
            <w:vAlign w:val="center"/>
          </w:tcPr>
          <w:p w14:paraId="02F3CD3A" w14:textId="410B7B21" w:rsidR="000E437A" w:rsidRDefault="000E437A">
            <w:pPr>
              <w:jc w:val="center"/>
              <w:rPr>
                <w:lang w:val="en-CA"/>
              </w:rPr>
              <w:pPrChange w:id="31" w:author="Tristan Bouchard" w:date="2019-01-28T12:52:00Z">
                <w:pPr/>
              </w:pPrChange>
            </w:pPr>
            <w:ins w:id="32" w:author="Tristan Bouchard" w:date="2019-01-28T12:52:00Z">
              <w:r w:rsidRPr="000E437A">
                <w:rPr>
                  <w:lang w:val="en-CA"/>
                </w:rPr>
                <w:t>1.622776601683793</w:t>
              </w:r>
            </w:ins>
          </w:p>
        </w:tc>
        <w:tc>
          <w:tcPr>
            <w:tcW w:w="2338" w:type="dxa"/>
            <w:vAlign w:val="center"/>
          </w:tcPr>
          <w:p w14:paraId="5E14D35B" w14:textId="469BED94" w:rsidR="000E437A" w:rsidRDefault="000E437A">
            <w:pPr>
              <w:jc w:val="center"/>
              <w:rPr>
                <w:lang w:val="en-CA"/>
              </w:rPr>
              <w:pPrChange w:id="33" w:author="Tristan Bouchard" w:date="2019-01-28T12:52:00Z">
                <w:pPr/>
              </w:pPrChange>
            </w:pPr>
            <w:ins w:id="34" w:author="Tristan Bouchard" w:date="2019-01-28T12:52:00Z">
              <w:r w:rsidRPr="000E437A">
                <w:rPr>
                  <w:lang w:val="en-CA"/>
                </w:rPr>
                <w:t>15.815343125576774</w:t>
              </w:r>
            </w:ins>
          </w:p>
        </w:tc>
        <w:tc>
          <w:tcPr>
            <w:tcW w:w="2338" w:type="dxa"/>
            <w:vAlign w:val="center"/>
          </w:tcPr>
          <w:p w14:paraId="5FFD271F" w14:textId="0E15453A" w:rsidR="000E437A" w:rsidRDefault="000E437A">
            <w:pPr>
              <w:jc w:val="center"/>
              <w:rPr>
                <w:lang w:val="en-CA"/>
              </w:rPr>
              <w:pPrChange w:id="35" w:author="Tristan Bouchard" w:date="2019-01-28T12:52:00Z">
                <w:pPr/>
              </w:pPrChange>
            </w:pPr>
            <w:ins w:id="36" w:author="Tristan Bouchard" w:date="2019-01-28T12:52:00Z">
              <w:r w:rsidRPr="000E437A">
                <w:rPr>
                  <w:lang w:val="en-CA"/>
                </w:rPr>
                <w:t>5.000001250000625e+02</w:t>
              </w:r>
            </w:ins>
          </w:p>
        </w:tc>
      </w:tr>
    </w:tbl>
    <w:p w14:paraId="2D309D24" w14:textId="579B92DA" w:rsidR="000E437A" w:rsidRDefault="000E437A" w:rsidP="000E437A">
      <w:pPr>
        <w:rPr>
          <w:ins w:id="37" w:author="Tristan Bouchard" w:date="2019-01-28T12:53:00Z"/>
          <w:lang w:val="en-CA"/>
        </w:rPr>
      </w:pPr>
    </w:p>
    <w:p w14:paraId="065D99AE" w14:textId="327F8B92" w:rsidR="000E437A" w:rsidRDefault="000E437A" w:rsidP="000E437A">
      <w:pPr>
        <w:rPr>
          <w:ins w:id="38" w:author="Tristan Bouchard" w:date="2019-01-28T12:53:00Z"/>
          <w:lang w:val="en-CA"/>
        </w:rPr>
      </w:pPr>
      <w:ins w:id="39" w:author="Tristan Bouchard" w:date="2019-01-28T12:53:00Z">
        <w:r>
          <w:rPr>
            <w:lang w:val="en-CA"/>
          </w:rPr>
          <w:t>b)</w:t>
        </w:r>
      </w:ins>
    </w:p>
    <w:p w14:paraId="621A2A97" w14:textId="576ECA0E" w:rsidR="000E437A" w:rsidRDefault="000E437A" w:rsidP="000E437A">
      <w:pPr>
        <w:rPr>
          <w:ins w:id="40" w:author="Tristan Bouchard" w:date="2019-01-28T13:05:00Z"/>
          <w:lang w:val="en-CA"/>
        </w:rPr>
      </w:pPr>
      <w:ins w:id="41" w:author="Tristan Bouchard" w:date="2019-01-28T12:53:00Z">
        <w:r>
          <w:rPr>
            <w:lang w:val="en-CA"/>
          </w:rPr>
          <w:t>X = 10</w:t>
        </w:r>
      </w:ins>
    </w:p>
    <w:p w14:paraId="504A652F" w14:textId="176BCB48" w:rsidR="007E72D1" w:rsidRPr="007E72D1" w:rsidRDefault="00C61090" w:rsidP="000E437A">
      <w:pPr>
        <w:rPr>
          <w:ins w:id="42" w:author="Tristan Bouchard" w:date="2019-01-28T13:05:00Z"/>
          <w:rFonts w:eastAsiaTheme="minorEastAsia"/>
          <w:lang w:val="en-CA"/>
        </w:rPr>
      </w:pPr>
      <m:oMathPara>
        <m:oMath>
          <m:r>
            <w:ins w:id="43" w:author="Tristan Bouchard" w:date="2019-01-28T13:05:00Z">
              <w:rPr>
                <w:rFonts w:ascii="Cambria Math" w:hAnsi="Cambria Math"/>
                <w:lang w:val="en-CA"/>
              </w:rPr>
              <m:t>f</m:t>
            </w:ins>
          </m:r>
          <m:d>
            <m:dPr>
              <m:ctrlPr>
                <w:ins w:id="44" w:author="Tristan Bouchard" w:date="2019-01-28T13:05:00Z">
                  <w:rPr>
                    <w:rFonts w:ascii="Cambria Math" w:hAnsi="Cambria Math"/>
                    <w:i/>
                    <w:lang w:val="en-CA"/>
                  </w:rPr>
                </w:ins>
              </m:ctrlPr>
            </m:dPr>
            <m:e>
              <m:r>
                <w:ins w:id="45" w:author="Tristan Bouchard" w:date="2019-01-28T13:05:00Z">
                  <w:rPr>
                    <w:rFonts w:ascii="Cambria Math" w:hAnsi="Cambria Math"/>
                    <w:lang w:val="en-CA"/>
                  </w:rPr>
                  <m:t>10</m:t>
                </w:ins>
              </m:r>
            </m:e>
          </m:d>
          <m:r>
            <w:ins w:id="46" w:author="Tristan Bouchard" w:date="2019-01-28T13:05:00Z">
              <w:rPr>
                <w:rFonts w:ascii="Cambria Math" w:hAnsi="Cambria Math"/>
                <w:lang w:val="en-CA"/>
              </w:rPr>
              <m:t>= 10*</m:t>
            </w:ins>
          </m:r>
          <m:d>
            <m:dPr>
              <m:ctrlPr>
                <w:ins w:id="47" w:author="Tristan Bouchard" w:date="2019-01-28T13:05:00Z">
                  <w:rPr>
                    <w:rFonts w:ascii="Cambria Math" w:hAnsi="Cambria Math"/>
                    <w:i/>
                    <w:lang w:val="en-CA"/>
                  </w:rPr>
                </w:ins>
              </m:ctrlPr>
            </m:dPr>
            <m:e>
              <m:rad>
                <m:radPr>
                  <m:degHide m:val="1"/>
                  <m:ctrlPr>
                    <w:ins w:id="48" w:author="Tristan Bouchard" w:date="2019-01-28T13:05:00Z">
                      <w:rPr>
                        <w:rFonts w:ascii="Cambria Math" w:hAnsi="Cambria Math"/>
                        <w:i/>
                        <w:lang w:val="en-CA"/>
                      </w:rPr>
                    </w:ins>
                  </m:ctrlPr>
                </m:radPr>
                <m:deg/>
                <m:e>
                  <m:r>
                    <w:ins w:id="49" w:author="Tristan Bouchard" w:date="2019-01-28T13:05:00Z">
                      <w:rPr>
                        <w:rFonts w:ascii="Cambria Math" w:hAnsi="Cambria Math"/>
                        <w:lang w:val="en-CA"/>
                      </w:rPr>
                      <m:t>10</m:t>
                    </w:ins>
                  </m:r>
                </m:e>
              </m:rad>
              <m:r>
                <w:ins w:id="50" w:author="Tristan Bouchard" w:date="2019-01-28T13:05:00Z">
                  <w:rPr>
                    <w:rFonts w:ascii="Cambria Math" w:hAnsi="Cambria Math"/>
                    <w:lang w:val="en-CA"/>
                  </w:rPr>
                  <m:t xml:space="preserve"> - </m:t>
                </w:ins>
              </m:r>
              <m:rad>
                <m:radPr>
                  <m:degHide m:val="1"/>
                  <m:ctrlPr>
                    <w:ins w:id="51" w:author="Tristan Bouchard" w:date="2019-01-28T13:05:00Z">
                      <w:rPr>
                        <w:rFonts w:ascii="Cambria Math" w:eastAsiaTheme="minorEastAsia" w:hAnsi="Cambria Math"/>
                        <w:i/>
                        <w:lang w:val="en-CA"/>
                      </w:rPr>
                    </w:ins>
                  </m:ctrlPr>
                </m:radPr>
                <m:deg/>
                <m:e>
                  <m:r>
                    <w:ins w:id="52" w:author="Tristan Bouchard" w:date="2019-01-28T13:05:00Z">
                      <w:rPr>
                        <w:rFonts w:ascii="Cambria Math" w:eastAsiaTheme="minorEastAsia" w:hAnsi="Cambria Math"/>
                        <w:lang w:val="en-CA"/>
                      </w:rPr>
                      <m:t>10-1</m:t>
                    </w:ins>
                  </m:r>
                </m:e>
              </m:rad>
              <m:ctrlPr>
                <w:ins w:id="53" w:author="Tristan Bouchard" w:date="2019-01-28T13:05:00Z">
                  <w:rPr>
                    <w:rFonts w:ascii="Cambria Math" w:eastAsiaTheme="minorEastAsia" w:hAnsi="Cambria Math"/>
                    <w:i/>
                    <w:lang w:val="en-CA"/>
                  </w:rPr>
                </w:ins>
              </m:ctrlPr>
            </m:e>
          </m:d>
        </m:oMath>
      </m:oMathPara>
    </w:p>
    <w:p w14:paraId="5195F196" w14:textId="5134E9A3" w:rsidR="007E72D1" w:rsidRPr="007E72D1" w:rsidRDefault="00C61090" w:rsidP="000E437A">
      <w:pPr>
        <w:rPr>
          <w:ins w:id="54" w:author="Tristan Bouchard" w:date="2019-01-28T13:06:00Z"/>
          <w:rFonts w:eastAsiaTheme="minorEastAsia"/>
          <w:lang w:val="en-CA"/>
        </w:rPr>
      </w:pPr>
      <m:oMathPara>
        <m:oMath>
          <m:r>
            <w:ins w:id="55" w:author="Tristan Bouchard" w:date="2019-01-28T13:06:00Z">
              <w:rPr>
                <w:rFonts w:ascii="Cambria Math" w:hAnsi="Cambria Math"/>
                <w:lang w:val="en-CA"/>
              </w:rPr>
              <m:t>f</m:t>
            </w:ins>
          </m:r>
          <m:d>
            <m:dPr>
              <m:ctrlPr>
                <w:ins w:id="56" w:author="Tristan Bouchard" w:date="2019-01-28T13:06:00Z">
                  <w:rPr>
                    <w:rFonts w:ascii="Cambria Math" w:hAnsi="Cambria Math"/>
                    <w:i/>
                    <w:lang w:val="en-CA"/>
                  </w:rPr>
                </w:ins>
              </m:ctrlPr>
            </m:dPr>
            <m:e>
              <m:r>
                <w:ins w:id="57" w:author="Tristan Bouchard" w:date="2019-01-28T13:06:00Z">
                  <w:rPr>
                    <w:rFonts w:ascii="Cambria Math" w:hAnsi="Cambria Math"/>
                    <w:lang w:val="en-CA"/>
                  </w:rPr>
                  <m:t>10</m:t>
                </w:ins>
              </m:r>
            </m:e>
          </m:d>
          <m:r>
            <w:ins w:id="58" w:author="Tristan Bouchard" w:date="2019-01-28T13:06:00Z">
              <w:rPr>
                <w:rFonts w:ascii="Cambria Math" w:hAnsi="Cambria Math"/>
                <w:lang w:val="en-CA"/>
              </w:rPr>
              <m:t>=10*</m:t>
            </w:ins>
          </m:r>
          <m:d>
            <m:dPr>
              <m:ctrlPr>
                <w:ins w:id="59" w:author="Tristan Bouchard" w:date="2019-01-28T13:06:00Z">
                  <w:rPr>
                    <w:rFonts w:ascii="Cambria Math" w:hAnsi="Cambria Math"/>
                    <w:i/>
                    <w:lang w:val="en-CA"/>
                  </w:rPr>
                </w:ins>
              </m:ctrlPr>
            </m:dPr>
            <m:e>
              <m:r>
                <w:ins w:id="60" w:author="Tristan Bouchard" w:date="2019-01-28T13:06:00Z">
                  <w:rPr>
                    <w:rFonts w:ascii="Cambria Math" w:hAnsi="Cambria Math"/>
                    <w:lang w:val="en-CA"/>
                  </w:rPr>
                  <m:t>3.16228-3.00000</m:t>
                </w:ins>
              </m:r>
            </m:e>
          </m:d>
        </m:oMath>
      </m:oMathPara>
    </w:p>
    <w:p w14:paraId="6B683BB7" w14:textId="299BDFE5" w:rsidR="007E72D1" w:rsidRPr="007E72D1" w:rsidRDefault="007E72D1" w:rsidP="000E437A">
      <w:pPr>
        <w:rPr>
          <w:ins w:id="61" w:author="Tristan Bouchard" w:date="2019-01-28T13:06:00Z"/>
          <w:rFonts w:eastAsiaTheme="minorEastAsia"/>
          <w:lang w:val="en-CA"/>
          <w:rPrChange w:id="62" w:author="Tristan Bouchard" w:date="2019-01-28T13:06:00Z">
            <w:rPr>
              <w:ins w:id="63" w:author="Tristan Bouchard" w:date="2019-01-28T13:06:00Z"/>
              <w:rFonts w:ascii="Cambria Math" w:hAnsi="Cambria Math"/>
              <w:i/>
              <w:lang w:val="en-CA"/>
            </w:rPr>
          </w:rPrChange>
        </w:rPr>
      </w:pPr>
      <m:oMathPara>
        <m:oMath>
          <m:r>
            <w:ins w:id="64" w:author="Tristan Bouchard" w:date="2019-01-28T13:06:00Z">
              <w:rPr>
                <w:rFonts w:ascii="Cambria Math" w:hAnsi="Cambria Math"/>
                <w:lang w:val="en-CA"/>
              </w:rPr>
              <m:t>f</m:t>
            </w:ins>
          </m:r>
          <m:d>
            <m:dPr>
              <m:ctrlPr>
                <w:ins w:id="65" w:author="Tristan Bouchard" w:date="2019-01-28T13:06:00Z">
                  <w:rPr>
                    <w:rFonts w:ascii="Cambria Math" w:hAnsi="Cambria Math"/>
                    <w:i/>
                    <w:lang w:val="en-CA"/>
                  </w:rPr>
                </w:ins>
              </m:ctrlPr>
            </m:dPr>
            <m:e>
              <m:r>
                <w:ins w:id="66" w:author="Tristan Bouchard" w:date="2019-01-28T13:06:00Z">
                  <w:rPr>
                    <w:rFonts w:ascii="Cambria Math" w:hAnsi="Cambria Math"/>
                    <w:lang w:val="en-CA"/>
                  </w:rPr>
                  <m:t>10</m:t>
                </w:ins>
              </m:r>
            </m:e>
          </m:d>
          <m:r>
            <w:ins w:id="67" w:author="Tristan Bouchard" w:date="2019-01-28T13:06:00Z">
              <w:rPr>
                <w:rFonts w:ascii="Cambria Math" w:hAnsi="Cambria Math"/>
                <w:lang w:val="en-CA"/>
              </w:rPr>
              <m:t>=10*</m:t>
            </w:ins>
          </m:r>
          <m:d>
            <m:dPr>
              <m:ctrlPr>
                <w:ins w:id="68" w:author="Tristan Bouchard" w:date="2019-01-28T13:06:00Z">
                  <w:rPr>
                    <w:rFonts w:ascii="Cambria Math" w:hAnsi="Cambria Math"/>
                    <w:i/>
                    <w:lang w:val="en-CA"/>
                  </w:rPr>
                </w:ins>
              </m:ctrlPr>
            </m:dPr>
            <m:e>
              <m:r>
                <w:ins w:id="69" w:author="Tristan Bouchard" w:date="2019-01-28T13:06:00Z">
                  <w:rPr>
                    <w:rFonts w:ascii="Cambria Math" w:hAnsi="Cambria Math"/>
                    <w:lang w:val="en-CA"/>
                  </w:rPr>
                  <m:t>0.16228</m:t>
                </w:ins>
              </m:r>
            </m:e>
          </m:d>
        </m:oMath>
      </m:oMathPara>
    </w:p>
    <w:p w14:paraId="57091B73" w14:textId="1CC5BD58" w:rsidR="007E72D1" w:rsidRPr="007E72D1" w:rsidRDefault="007E72D1" w:rsidP="000E437A">
      <w:pPr>
        <w:rPr>
          <w:ins w:id="70" w:author="Tristan Bouchard" w:date="2019-01-28T13:07:00Z"/>
          <w:rFonts w:eastAsiaTheme="minorEastAsia"/>
          <w:lang w:val="en-CA"/>
        </w:rPr>
      </w:pPr>
      <m:oMathPara>
        <m:oMath>
          <m:r>
            <w:ins w:id="71" w:author="Tristan Bouchard" w:date="2019-01-28T13:06:00Z">
              <w:rPr>
                <w:rFonts w:ascii="Cambria Math" w:eastAsiaTheme="minorEastAsia" w:hAnsi="Cambria Math"/>
                <w:lang w:val="en-CA"/>
              </w:rPr>
              <m:t>f</m:t>
            </w:ins>
          </m:r>
          <m:d>
            <m:dPr>
              <m:ctrlPr>
                <w:ins w:id="72" w:author="Tristan Bouchard" w:date="2019-01-28T13:06:00Z">
                  <w:rPr>
                    <w:rFonts w:ascii="Cambria Math" w:eastAsiaTheme="minorEastAsia" w:hAnsi="Cambria Math"/>
                    <w:i/>
                    <w:lang w:val="en-CA"/>
                  </w:rPr>
                </w:ins>
              </m:ctrlPr>
            </m:dPr>
            <m:e>
              <m:r>
                <w:ins w:id="73" w:author="Tristan Bouchard" w:date="2019-01-28T13:06:00Z">
                  <w:rPr>
                    <w:rFonts w:ascii="Cambria Math" w:eastAsiaTheme="minorEastAsia" w:hAnsi="Cambria Math"/>
                    <w:lang w:val="en-CA"/>
                  </w:rPr>
                  <m:t>10</m:t>
                </w:ins>
              </m:r>
            </m:e>
          </m:d>
          <m:r>
            <w:ins w:id="74" w:author="Tristan Bouchard" w:date="2019-01-28T13:06:00Z">
              <w:rPr>
                <w:rFonts w:ascii="Cambria Math" w:eastAsiaTheme="minorEastAsia" w:hAnsi="Cambria Math"/>
                <w:lang w:val="en-CA"/>
              </w:rPr>
              <m:t>=1</m:t>
            </w:ins>
          </m:r>
          <m:r>
            <w:ins w:id="75" w:author="Tristan Bouchard" w:date="2019-01-28T13:07:00Z">
              <w:rPr>
                <w:rFonts w:ascii="Cambria Math" w:eastAsiaTheme="minorEastAsia" w:hAnsi="Cambria Math"/>
                <w:lang w:val="en-CA"/>
              </w:rPr>
              <m:t>.6228</m:t>
            </w:ins>
          </m:r>
        </m:oMath>
      </m:oMathPara>
    </w:p>
    <w:p w14:paraId="68FDA2FF" w14:textId="5072CCF0" w:rsidR="007E72D1" w:rsidRDefault="00F27551" w:rsidP="000E437A">
      <w:pPr>
        <w:rPr>
          <w:ins w:id="76" w:author="Tristan Bouchard" w:date="2019-01-28T13:07:00Z"/>
          <w:rFonts w:eastAsiaTheme="minorEastAsia"/>
          <w:lang w:val="en-CA"/>
        </w:rPr>
      </w:pPr>
      <w:ins w:id="77" w:author="Tristan Bouchard" w:date="2019-01-28T13:07:00Z">
        <w:r>
          <w:rPr>
            <w:rFonts w:eastAsiaTheme="minorEastAsia"/>
            <w:lang w:val="en-CA"/>
          </w:rPr>
          <w:t>X = 1000</w:t>
        </w:r>
      </w:ins>
    </w:p>
    <w:p w14:paraId="5F2CE289" w14:textId="4414B196" w:rsidR="00F27551" w:rsidRPr="00F27551" w:rsidRDefault="00F27551" w:rsidP="000E437A">
      <w:pPr>
        <w:rPr>
          <w:ins w:id="78" w:author="Tristan Bouchard" w:date="2019-01-28T13:08:00Z"/>
          <w:rFonts w:eastAsiaTheme="minorEastAsia"/>
          <w:lang w:val="en-CA"/>
          <w:rPrChange w:id="79" w:author="Tristan Bouchard" w:date="2019-01-28T13:08:00Z">
            <w:rPr>
              <w:ins w:id="80" w:author="Tristan Bouchard" w:date="2019-01-28T13:08:00Z"/>
              <w:rFonts w:ascii="Cambria Math" w:eastAsiaTheme="minorEastAsia" w:hAnsi="Cambria Math"/>
              <w:i/>
              <w:lang w:val="en-CA"/>
            </w:rPr>
          </w:rPrChange>
        </w:rPr>
      </w:pPr>
      <m:oMathPara>
        <m:oMath>
          <m:r>
            <w:ins w:id="81" w:author="Tristan Bouchard" w:date="2019-01-28T13:07:00Z">
              <w:rPr>
                <w:rFonts w:ascii="Cambria Math" w:eastAsiaTheme="minorEastAsia" w:hAnsi="Cambria Math"/>
                <w:lang w:val="en-CA"/>
              </w:rPr>
              <w:lastRenderedPageBreak/>
              <m:t>f</m:t>
            </w:ins>
          </m:r>
          <m:d>
            <m:dPr>
              <m:ctrlPr>
                <w:ins w:id="82" w:author="Tristan Bouchard" w:date="2019-01-28T13:07:00Z">
                  <w:rPr>
                    <w:rFonts w:ascii="Cambria Math" w:eastAsiaTheme="minorEastAsia" w:hAnsi="Cambria Math"/>
                    <w:i/>
                    <w:lang w:val="en-CA"/>
                  </w:rPr>
                </w:ins>
              </m:ctrlPr>
            </m:dPr>
            <m:e>
              <m:r>
                <w:ins w:id="83" w:author="Tristan Bouchard" w:date="2019-01-28T13:07:00Z">
                  <w:rPr>
                    <w:rFonts w:ascii="Cambria Math" w:eastAsiaTheme="minorEastAsia" w:hAnsi="Cambria Math"/>
                    <w:lang w:val="en-CA"/>
                  </w:rPr>
                  <m:t>1</m:t>
                </w:ins>
              </m:r>
              <m:r>
                <w:ins w:id="84" w:author="Tristan Bouchard" w:date="2019-01-28T13:08:00Z">
                  <w:rPr>
                    <w:rFonts w:ascii="Cambria Math" w:eastAsiaTheme="minorEastAsia" w:hAnsi="Cambria Math"/>
                    <w:lang w:val="en-CA"/>
                  </w:rPr>
                  <m:t>000</m:t>
                </w:ins>
              </m:r>
            </m:e>
          </m:d>
          <m:r>
            <w:ins w:id="85" w:author="Tristan Bouchard" w:date="2019-01-28T13:07:00Z">
              <w:rPr>
                <w:rFonts w:ascii="Cambria Math" w:eastAsiaTheme="minorEastAsia" w:hAnsi="Cambria Math"/>
                <w:lang w:val="en-CA"/>
              </w:rPr>
              <m:t>=1000*</m:t>
            </w:ins>
          </m:r>
          <m:d>
            <m:dPr>
              <m:ctrlPr>
                <w:ins w:id="86" w:author="Tristan Bouchard" w:date="2019-01-28T13:07:00Z">
                  <w:rPr>
                    <w:rFonts w:ascii="Cambria Math" w:eastAsiaTheme="minorEastAsia" w:hAnsi="Cambria Math"/>
                    <w:i/>
                    <w:lang w:val="en-CA"/>
                  </w:rPr>
                </w:ins>
              </m:ctrlPr>
            </m:dPr>
            <m:e>
              <m:rad>
                <m:radPr>
                  <m:degHide m:val="1"/>
                  <m:ctrlPr>
                    <w:ins w:id="87" w:author="Tristan Bouchard" w:date="2019-01-28T13:07:00Z">
                      <w:rPr>
                        <w:rFonts w:ascii="Cambria Math" w:hAnsi="Cambria Math"/>
                        <w:i/>
                        <w:lang w:val="en-CA"/>
                      </w:rPr>
                    </w:ins>
                  </m:ctrlPr>
                </m:radPr>
                <m:deg/>
                <m:e>
                  <m:r>
                    <w:ins w:id="88" w:author="Tristan Bouchard" w:date="2019-01-28T13:07:00Z">
                      <w:rPr>
                        <w:rFonts w:ascii="Cambria Math" w:hAnsi="Cambria Math"/>
                        <w:lang w:val="en-CA"/>
                      </w:rPr>
                      <m:t>1000</m:t>
                    </w:ins>
                  </m:r>
                </m:e>
              </m:rad>
              <m:r>
                <w:ins w:id="89" w:author="Tristan Bouchard" w:date="2019-01-28T13:07:00Z">
                  <w:rPr>
                    <w:rFonts w:ascii="Cambria Math" w:hAnsi="Cambria Math"/>
                    <w:lang w:val="en-CA"/>
                  </w:rPr>
                  <m:t xml:space="preserve"> - </m:t>
                </w:ins>
              </m:r>
              <m:rad>
                <m:radPr>
                  <m:degHide m:val="1"/>
                  <m:ctrlPr>
                    <w:ins w:id="90" w:author="Tristan Bouchard" w:date="2019-01-28T13:07:00Z">
                      <w:rPr>
                        <w:rFonts w:ascii="Cambria Math" w:eastAsiaTheme="minorEastAsia" w:hAnsi="Cambria Math"/>
                        <w:i/>
                        <w:lang w:val="en-CA"/>
                      </w:rPr>
                    </w:ins>
                  </m:ctrlPr>
                </m:radPr>
                <m:deg/>
                <m:e>
                  <m:r>
                    <w:ins w:id="91" w:author="Tristan Bouchard" w:date="2019-01-28T13:07:00Z">
                      <w:rPr>
                        <w:rFonts w:ascii="Cambria Math" w:eastAsiaTheme="minorEastAsia" w:hAnsi="Cambria Math"/>
                        <w:lang w:val="en-CA"/>
                      </w:rPr>
                      <m:t>1000-1</m:t>
                    </w:ins>
                  </m:r>
                </m:e>
              </m:rad>
            </m:e>
          </m:d>
        </m:oMath>
      </m:oMathPara>
    </w:p>
    <w:p w14:paraId="3C814EFA" w14:textId="62D52A56" w:rsidR="00F27551" w:rsidRPr="00F27551" w:rsidRDefault="00F27551" w:rsidP="000E437A">
      <w:pPr>
        <w:rPr>
          <w:ins w:id="92" w:author="Tristan Bouchard" w:date="2019-01-28T13:09:00Z"/>
          <w:rFonts w:eastAsiaTheme="minorEastAsia"/>
          <w:lang w:val="en-CA"/>
          <w:rPrChange w:id="93" w:author="Tristan Bouchard" w:date="2019-01-28T13:09:00Z">
            <w:rPr>
              <w:ins w:id="94" w:author="Tristan Bouchard" w:date="2019-01-28T13:09:00Z"/>
              <w:rFonts w:ascii="Cambria Math" w:eastAsiaTheme="minorEastAsia" w:hAnsi="Cambria Math"/>
              <w:i/>
              <w:lang w:val="en-CA"/>
            </w:rPr>
          </w:rPrChange>
        </w:rPr>
      </w:pPr>
      <m:oMathPara>
        <m:oMath>
          <m:r>
            <w:ins w:id="95" w:author="Tristan Bouchard" w:date="2019-01-28T13:08:00Z">
              <w:rPr>
                <w:rFonts w:ascii="Cambria Math" w:eastAsiaTheme="minorEastAsia" w:hAnsi="Cambria Math"/>
                <w:lang w:val="en-CA"/>
              </w:rPr>
              <m:t>f</m:t>
            </w:ins>
          </m:r>
          <m:d>
            <m:dPr>
              <m:ctrlPr>
                <w:ins w:id="96" w:author="Tristan Bouchard" w:date="2019-01-28T13:08:00Z">
                  <w:rPr>
                    <w:rFonts w:ascii="Cambria Math" w:eastAsiaTheme="minorEastAsia" w:hAnsi="Cambria Math"/>
                    <w:i/>
                    <w:lang w:val="en-CA"/>
                  </w:rPr>
                </w:ins>
              </m:ctrlPr>
            </m:dPr>
            <m:e>
              <m:r>
                <w:ins w:id="97" w:author="Tristan Bouchard" w:date="2019-01-28T13:08:00Z">
                  <w:rPr>
                    <w:rFonts w:ascii="Cambria Math" w:eastAsiaTheme="minorEastAsia" w:hAnsi="Cambria Math"/>
                    <w:lang w:val="en-CA"/>
                  </w:rPr>
                  <m:t>1000</m:t>
                </w:ins>
              </m:r>
            </m:e>
          </m:d>
          <m:r>
            <w:ins w:id="98" w:author="Tristan Bouchard" w:date="2019-01-28T13:08:00Z">
              <w:rPr>
                <w:rFonts w:ascii="Cambria Math" w:eastAsiaTheme="minorEastAsia" w:hAnsi="Cambria Math"/>
                <w:lang w:val="en-CA"/>
              </w:rPr>
              <m:t>=1000*</m:t>
            </w:ins>
          </m:r>
          <m:d>
            <m:dPr>
              <m:ctrlPr>
                <w:ins w:id="99" w:author="Tristan Bouchard" w:date="2019-01-28T13:08:00Z">
                  <w:rPr>
                    <w:rFonts w:ascii="Cambria Math" w:eastAsiaTheme="minorEastAsia" w:hAnsi="Cambria Math"/>
                    <w:i/>
                    <w:lang w:val="en-CA"/>
                  </w:rPr>
                </w:ins>
              </m:ctrlPr>
            </m:dPr>
            <m:e>
              <m:r>
                <w:ins w:id="100" w:author="Tristan Bouchard" w:date="2019-01-28T13:08:00Z">
                  <w:rPr>
                    <w:rFonts w:ascii="Cambria Math" w:eastAsiaTheme="minorEastAsia" w:hAnsi="Cambria Math"/>
                    <w:lang w:val="en-CA"/>
                  </w:rPr>
                  <m:t>31.622</m:t>
                </w:ins>
              </m:r>
              <m:r>
                <w:ins w:id="101" w:author="Tristan Bouchard" w:date="2019-01-28T13:09:00Z">
                  <w:rPr>
                    <w:rFonts w:ascii="Cambria Math" w:eastAsiaTheme="minorEastAsia" w:hAnsi="Cambria Math"/>
                    <w:lang w:val="en-CA"/>
                  </w:rPr>
                  <m:t>8</m:t>
                </w:ins>
              </m:r>
              <m:r>
                <w:ins w:id="102" w:author="Tristan Bouchard" w:date="2019-01-28T13:08:00Z">
                  <w:rPr>
                    <w:rFonts w:ascii="Cambria Math" w:eastAsiaTheme="minorEastAsia" w:hAnsi="Cambria Math"/>
                    <w:lang w:val="en-CA"/>
                  </w:rPr>
                  <m:t xml:space="preserve">-31.6070 </m:t>
                </w:ins>
              </m:r>
            </m:e>
          </m:d>
        </m:oMath>
      </m:oMathPara>
    </w:p>
    <w:p w14:paraId="26C60BD2" w14:textId="0DAFA35F" w:rsidR="00F27551" w:rsidRPr="00F27551" w:rsidRDefault="00F27551" w:rsidP="000E437A">
      <w:pPr>
        <w:rPr>
          <w:ins w:id="103" w:author="Tristan Bouchard" w:date="2019-01-28T13:09:00Z"/>
          <w:rFonts w:eastAsiaTheme="minorEastAsia"/>
          <w:lang w:val="en-CA"/>
          <w:rPrChange w:id="104" w:author="Tristan Bouchard" w:date="2019-01-28T13:09:00Z">
            <w:rPr>
              <w:ins w:id="105" w:author="Tristan Bouchard" w:date="2019-01-28T13:09:00Z"/>
              <w:rFonts w:ascii="Cambria Math" w:eastAsiaTheme="minorEastAsia" w:hAnsi="Cambria Math"/>
              <w:i/>
              <w:lang w:val="en-CA"/>
            </w:rPr>
          </w:rPrChange>
        </w:rPr>
      </w:pPr>
      <m:oMathPara>
        <m:oMath>
          <m:r>
            <w:ins w:id="106" w:author="Tristan Bouchard" w:date="2019-01-28T13:09:00Z">
              <w:rPr>
                <w:rFonts w:ascii="Cambria Math" w:eastAsiaTheme="minorEastAsia" w:hAnsi="Cambria Math"/>
                <w:lang w:val="en-CA"/>
              </w:rPr>
              <m:t>f</m:t>
            </w:ins>
          </m:r>
          <m:d>
            <m:dPr>
              <m:ctrlPr>
                <w:ins w:id="107" w:author="Tristan Bouchard" w:date="2019-01-28T13:09:00Z">
                  <w:rPr>
                    <w:rFonts w:ascii="Cambria Math" w:eastAsiaTheme="minorEastAsia" w:hAnsi="Cambria Math"/>
                    <w:i/>
                    <w:lang w:val="en-CA"/>
                  </w:rPr>
                </w:ins>
              </m:ctrlPr>
            </m:dPr>
            <m:e>
              <m:r>
                <w:ins w:id="108" w:author="Tristan Bouchard" w:date="2019-01-28T13:09:00Z">
                  <w:rPr>
                    <w:rFonts w:ascii="Cambria Math" w:eastAsiaTheme="minorEastAsia" w:hAnsi="Cambria Math"/>
                    <w:lang w:val="en-CA"/>
                  </w:rPr>
                  <m:t>1000</m:t>
                </w:ins>
              </m:r>
            </m:e>
          </m:d>
          <m:r>
            <w:ins w:id="109" w:author="Tristan Bouchard" w:date="2019-01-28T13:09:00Z">
              <w:rPr>
                <w:rFonts w:ascii="Cambria Math" w:eastAsiaTheme="minorEastAsia" w:hAnsi="Cambria Math"/>
                <w:lang w:val="en-CA"/>
              </w:rPr>
              <m:t>=1000*</m:t>
            </w:ins>
          </m:r>
          <m:d>
            <m:dPr>
              <m:ctrlPr>
                <w:ins w:id="110" w:author="Tristan Bouchard" w:date="2019-01-28T13:09:00Z">
                  <w:rPr>
                    <w:rFonts w:ascii="Cambria Math" w:eastAsiaTheme="minorEastAsia" w:hAnsi="Cambria Math"/>
                    <w:i/>
                    <w:lang w:val="en-CA"/>
                  </w:rPr>
                </w:ins>
              </m:ctrlPr>
            </m:dPr>
            <m:e>
              <m:r>
                <w:ins w:id="111" w:author="Tristan Bouchard" w:date="2019-01-28T13:09:00Z">
                  <w:rPr>
                    <w:rFonts w:ascii="Cambria Math" w:eastAsiaTheme="minorEastAsia" w:hAnsi="Cambria Math"/>
                    <w:lang w:val="en-CA"/>
                  </w:rPr>
                  <m:t>0.0158</m:t>
                </w:ins>
              </m:r>
            </m:e>
          </m:d>
        </m:oMath>
      </m:oMathPara>
    </w:p>
    <w:p w14:paraId="261B25CA" w14:textId="6C113D55" w:rsidR="00F27551" w:rsidRPr="001E5966" w:rsidRDefault="00F27551" w:rsidP="000E437A">
      <w:pPr>
        <w:rPr>
          <w:ins w:id="112" w:author="Tristan Bouchard" w:date="2019-01-28T13:12:00Z"/>
          <w:rFonts w:eastAsiaTheme="minorEastAsia"/>
          <w:lang w:val="en-CA"/>
        </w:rPr>
      </w:pPr>
      <m:oMathPara>
        <m:oMath>
          <m:r>
            <w:ins w:id="113" w:author="Tristan Bouchard" w:date="2019-01-28T13:09:00Z">
              <w:rPr>
                <w:rFonts w:ascii="Cambria Math" w:eastAsiaTheme="minorEastAsia" w:hAnsi="Cambria Math"/>
                <w:lang w:val="en-CA"/>
              </w:rPr>
              <m:t>f</m:t>
            </w:ins>
          </m:r>
          <m:d>
            <m:dPr>
              <m:ctrlPr>
                <w:ins w:id="114" w:author="Tristan Bouchard" w:date="2019-01-28T13:09:00Z">
                  <w:rPr>
                    <w:rFonts w:ascii="Cambria Math" w:eastAsiaTheme="minorEastAsia" w:hAnsi="Cambria Math"/>
                    <w:i/>
                    <w:lang w:val="en-CA"/>
                  </w:rPr>
                </w:ins>
              </m:ctrlPr>
            </m:dPr>
            <m:e>
              <m:r>
                <w:ins w:id="115" w:author="Tristan Bouchard" w:date="2019-01-28T13:09:00Z">
                  <w:rPr>
                    <w:rFonts w:ascii="Cambria Math" w:eastAsiaTheme="minorEastAsia" w:hAnsi="Cambria Math"/>
                    <w:lang w:val="en-CA"/>
                  </w:rPr>
                  <m:t>1000</m:t>
                </w:ins>
              </m:r>
            </m:e>
          </m:d>
          <m:r>
            <w:ins w:id="116" w:author="Tristan Bouchard" w:date="2019-01-28T13:10:00Z">
              <w:rPr>
                <w:rFonts w:ascii="Cambria Math" w:eastAsiaTheme="minorEastAsia" w:hAnsi="Cambria Math"/>
                <w:lang w:val="en-CA"/>
              </w:rPr>
              <m:t>=15.8</m:t>
            </w:ins>
          </m:r>
        </m:oMath>
      </m:oMathPara>
    </w:p>
    <w:p w14:paraId="6C6ADD50" w14:textId="3419025D" w:rsidR="001E5966" w:rsidRDefault="001E5966" w:rsidP="000E437A">
      <w:pPr>
        <w:rPr>
          <w:ins w:id="117" w:author="Tristan Bouchard" w:date="2019-01-28T13:12:00Z"/>
          <w:rFonts w:eastAsiaTheme="minorEastAsia"/>
          <w:lang w:val="en-CA"/>
        </w:rPr>
      </w:pPr>
      <w:ins w:id="118" w:author="Tristan Bouchard" w:date="2019-01-28T13:12:00Z">
        <w:r>
          <w:rPr>
            <w:rFonts w:eastAsiaTheme="minorEastAsia"/>
            <w:lang w:val="en-CA"/>
          </w:rPr>
          <w:t>X = 1000000</w:t>
        </w:r>
      </w:ins>
    </w:p>
    <w:p w14:paraId="501AD0F9" w14:textId="2879AFC3" w:rsidR="001E5966" w:rsidRPr="001E5966" w:rsidRDefault="001E5966" w:rsidP="001E5966">
      <w:pPr>
        <w:rPr>
          <w:ins w:id="119" w:author="Tristan Bouchard" w:date="2019-01-28T13:12:00Z"/>
          <w:rFonts w:eastAsiaTheme="minorEastAsia"/>
          <w:lang w:val="en-CA"/>
        </w:rPr>
      </w:pPr>
      <m:oMathPara>
        <m:oMath>
          <m:r>
            <w:ins w:id="120" w:author="Tristan Bouchard" w:date="2019-01-28T13:12:00Z">
              <w:rPr>
                <w:rFonts w:ascii="Cambria Math" w:eastAsiaTheme="minorEastAsia" w:hAnsi="Cambria Math"/>
                <w:lang w:val="en-CA"/>
              </w:rPr>
              <m:t>f</m:t>
            </w:ins>
          </m:r>
          <m:d>
            <m:dPr>
              <m:ctrlPr>
                <w:ins w:id="121" w:author="Tristan Bouchard" w:date="2019-01-28T13:12:00Z">
                  <w:rPr>
                    <w:rFonts w:ascii="Cambria Math" w:eastAsiaTheme="minorEastAsia" w:hAnsi="Cambria Math"/>
                    <w:i/>
                    <w:lang w:val="en-CA"/>
                  </w:rPr>
                </w:ins>
              </m:ctrlPr>
            </m:dPr>
            <m:e>
              <m:r>
                <w:ins w:id="122" w:author="Tristan Bouchard" w:date="2019-01-28T13:12:00Z">
                  <w:rPr>
                    <w:rFonts w:ascii="Cambria Math" w:eastAsiaTheme="minorEastAsia" w:hAnsi="Cambria Math"/>
                    <w:lang w:val="en-CA"/>
                  </w:rPr>
                  <m:t>1000000</m:t>
                </w:ins>
              </m:r>
            </m:e>
          </m:d>
          <m:r>
            <w:ins w:id="123" w:author="Tristan Bouchard" w:date="2019-01-28T13:12:00Z">
              <w:rPr>
                <w:rFonts w:ascii="Cambria Math" w:eastAsiaTheme="minorEastAsia" w:hAnsi="Cambria Math"/>
                <w:lang w:val="en-CA"/>
              </w:rPr>
              <m:t>=1000000*</m:t>
            </w:ins>
          </m:r>
          <m:d>
            <m:dPr>
              <m:ctrlPr>
                <w:ins w:id="124" w:author="Tristan Bouchard" w:date="2019-01-28T13:12:00Z">
                  <w:rPr>
                    <w:rFonts w:ascii="Cambria Math" w:eastAsiaTheme="minorEastAsia" w:hAnsi="Cambria Math"/>
                    <w:i/>
                    <w:lang w:val="en-CA"/>
                  </w:rPr>
                </w:ins>
              </m:ctrlPr>
            </m:dPr>
            <m:e>
              <m:rad>
                <m:radPr>
                  <m:degHide m:val="1"/>
                  <m:ctrlPr>
                    <w:ins w:id="125" w:author="Tristan Bouchard" w:date="2019-01-28T13:12:00Z">
                      <w:rPr>
                        <w:rFonts w:ascii="Cambria Math" w:hAnsi="Cambria Math"/>
                        <w:i/>
                        <w:lang w:val="en-CA"/>
                      </w:rPr>
                    </w:ins>
                  </m:ctrlPr>
                </m:radPr>
                <m:deg/>
                <m:e>
                  <m:r>
                    <w:ins w:id="126" w:author="Tristan Bouchard" w:date="2019-01-28T13:12:00Z">
                      <w:rPr>
                        <w:rFonts w:ascii="Cambria Math" w:hAnsi="Cambria Math"/>
                        <w:lang w:val="en-CA"/>
                      </w:rPr>
                      <m:t>1000000</m:t>
                    </w:ins>
                  </m:r>
                </m:e>
              </m:rad>
              <m:r>
                <w:ins w:id="127" w:author="Tristan Bouchard" w:date="2019-01-28T13:12:00Z">
                  <w:rPr>
                    <w:rFonts w:ascii="Cambria Math" w:hAnsi="Cambria Math"/>
                    <w:lang w:val="en-CA"/>
                  </w:rPr>
                  <m:t xml:space="preserve"> - </m:t>
                </w:ins>
              </m:r>
              <m:rad>
                <m:radPr>
                  <m:degHide m:val="1"/>
                  <m:ctrlPr>
                    <w:ins w:id="128" w:author="Tristan Bouchard" w:date="2019-01-28T13:12:00Z">
                      <w:rPr>
                        <w:rFonts w:ascii="Cambria Math" w:eastAsiaTheme="minorEastAsia" w:hAnsi="Cambria Math"/>
                        <w:i/>
                        <w:lang w:val="en-CA"/>
                      </w:rPr>
                    </w:ins>
                  </m:ctrlPr>
                </m:radPr>
                <m:deg/>
                <m:e>
                  <m:r>
                    <w:ins w:id="129" w:author="Tristan Bouchard" w:date="2019-01-28T13:12:00Z">
                      <w:rPr>
                        <w:rFonts w:ascii="Cambria Math" w:eastAsiaTheme="minorEastAsia" w:hAnsi="Cambria Math"/>
                        <w:lang w:val="en-CA"/>
                      </w:rPr>
                      <m:t>1000000-1</m:t>
                    </w:ins>
                  </m:r>
                </m:e>
              </m:rad>
            </m:e>
          </m:d>
        </m:oMath>
      </m:oMathPara>
    </w:p>
    <w:p w14:paraId="53858BCF" w14:textId="098F8E95" w:rsidR="001E5966" w:rsidRPr="001E5966" w:rsidRDefault="001E5966" w:rsidP="001E5966">
      <w:pPr>
        <w:rPr>
          <w:ins w:id="130" w:author="Tristan Bouchard" w:date="2019-01-28T13:13:00Z"/>
          <w:rFonts w:eastAsiaTheme="minorEastAsia"/>
          <w:lang w:val="en-CA"/>
        </w:rPr>
      </w:pPr>
      <m:oMathPara>
        <m:oMath>
          <m:r>
            <w:ins w:id="131" w:author="Tristan Bouchard" w:date="2019-01-28T13:12:00Z">
              <w:rPr>
                <w:rFonts w:ascii="Cambria Math" w:eastAsiaTheme="minorEastAsia" w:hAnsi="Cambria Math"/>
                <w:lang w:val="en-CA"/>
              </w:rPr>
              <m:t>f</m:t>
            </w:ins>
          </m:r>
          <m:d>
            <m:dPr>
              <m:ctrlPr>
                <w:ins w:id="132" w:author="Tristan Bouchard" w:date="2019-01-28T13:12:00Z">
                  <w:rPr>
                    <w:rFonts w:ascii="Cambria Math" w:eastAsiaTheme="minorEastAsia" w:hAnsi="Cambria Math"/>
                    <w:i/>
                    <w:lang w:val="en-CA"/>
                  </w:rPr>
                </w:ins>
              </m:ctrlPr>
            </m:dPr>
            <m:e>
              <m:r>
                <w:ins w:id="133" w:author="Tristan Bouchard" w:date="2019-01-28T13:12:00Z">
                  <w:rPr>
                    <w:rFonts w:ascii="Cambria Math" w:eastAsiaTheme="minorEastAsia" w:hAnsi="Cambria Math"/>
                    <w:lang w:val="en-CA"/>
                  </w:rPr>
                  <m:t>1000000</m:t>
                </w:ins>
              </m:r>
            </m:e>
          </m:d>
          <m:r>
            <w:ins w:id="134" w:author="Tristan Bouchard" w:date="2019-01-28T13:12:00Z">
              <w:rPr>
                <w:rFonts w:ascii="Cambria Math" w:eastAsiaTheme="minorEastAsia" w:hAnsi="Cambria Math"/>
                <w:lang w:val="en-CA"/>
              </w:rPr>
              <m:t>=1000000*</m:t>
            </w:ins>
          </m:r>
          <m:d>
            <m:dPr>
              <m:ctrlPr>
                <w:ins w:id="135" w:author="Tristan Bouchard" w:date="2019-01-28T13:12:00Z">
                  <w:rPr>
                    <w:rFonts w:ascii="Cambria Math" w:eastAsiaTheme="minorEastAsia" w:hAnsi="Cambria Math"/>
                    <w:i/>
                    <w:lang w:val="en-CA"/>
                  </w:rPr>
                </w:ins>
              </m:ctrlPr>
            </m:dPr>
            <m:e>
              <m:r>
                <w:ins w:id="136" w:author="Tristan Bouchard" w:date="2019-01-28T13:13:00Z">
                  <w:rPr>
                    <w:rFonts w:ascii="Cambria Math" w:hAnsi="Cambria Math"/>
                    <w:lang w:val="en-CA"/>
                  </w:rPr>
                  <m:t>1000.00</m:t>
                </w:ins>
              </m:r>
              <m:r>
                <w:ins w:id="137" w:author="Tristan Bouchard" w:date="2019-01-28T13:12:00Z">
                  <w:rPr>
                    <w:rFonts w:ascii="Cambria Math" w:hAnsi="Cambria Math"/>
                    <w:lang w:val="en-CA"/>
                  </w:rPr>
                  <m:t xml:space="preserve">- </m:t>
                </w:ins>
              </m:r>
              <m:r>
                <w:ins w:id="138" w:author="Tristan Bouchard" w:date="2019-01-28T13:14:00Z">
                  <w:rPr>
                    <w:rFonts w:ascii="Cambria Math" w:eastAsiaTheme="minorEastAsia" w:hAnsi="Cambria Math"/>
                    <w:lang w:val="en-CA"/>
                  </w:rPr>
                  <m:t>1000.00</m:t>
                </w:ins>
              </m:r>
            </m:e>
          </m:d>
        </m:oMath>
      </m:oMathPara>
    </w:p>
    <w:p w14:paraId="72C3D461" w14:textId="0DA55B06" w:rsidR="001E5966" w:rsidRPr="001E5966" w:rsidRDefault="001E5966" w:rsidP="001E5966">
      <w:pPr>
        <w:rPr>
          <w:ins w:id="139" w:author="Tristan Bouchard" w:date="2019-01-28T13:14:00Z"/>
          <w:rFonts w:eastAsiaTheme="minorEastAsia"/>
          <w:lang w:val="en-CA"/>
          <w:rPrChange w:id="140" w:author="Tristan Bouchard" w:date="2019-01-28T13:14:00Z">
            <w:rPr>
              <w:ins w:id="141" w:author="Tristan Bouchard" w:date="2019-01-28T13:14:00Z"/>
              <w:rFonts w:ascii="Cambria Math" w:eastAsiaTheme="minorEastAsia" w:hAnsi="Cambria Math"/>
              <w:i/>
              <w:lang w:val="en-CA"/>
            </w:rPr>
          </w:rPrChange>
        </w:rPr>
      </w:pPr>
      <m:oMathPara>
        <m:oMath>
          <m:r>
            <w:ins w:id="142" w:author="Tristan Bouchard" w:date="2019-01-28T13:13:00Z">
              <w:rPr>
                <w:rFonts w:ascii="Cambria Math" w:eastAsiaTheme="minorEastAsia" w:hAnsi="Cambria Math"/>
                <w:lang w:val="en-CA"/>
              </w:rPr>
              <m:t>f</m:t>
            </w:ins>
          </m:r>
          <m:d>
            <m:dPr>
              <m:ctrlPr>
                <w:ins w:id="143" w:author="Tristan Bouchard" w:date="2019-01-28T13:13:00Z">
                  <w:rPr>
                    <w:rFonts w:ascii="Cambria Math" w:eastAsiaTheme="minorEastAsia" w:hAnsi="Cambria Math"/>
                    <w:i/>
                    <w:lang w:val="en-CA"/>
                  </w:rPr>
                </w:ins>
              </m:ctrlPr>
            </m:dPr>
            <m:e>
              <m:r>
                <w:ins w:id="144" w:author="Tristan Bouchard" w:date="2019-01-28T13:13:00Z">
                  <w:rPr>
                    <w:rFonts w:ascii="Cambria Math" w:eastAsiaTheme="minorEastAsia" w:hAnsi="Cambria Math"/>
                    <w:lang w:val="en-CA"/>
                  </w:rPr>
                  <m:t>1000000</m:t>
                </w:ins>
              </m:r>
            </m:e>
          </m:d>
          <m:r>
            <w:ins w:id="145" w:author="Tristan Bouchard" w:date="2019-01-28T13:14:00Z">
              <w:rPr>
                <w:rFonts w:ascii="Cambria Math" w:eastAsiaTheme="minorEastAsia" w:hAnsi="Cambria Math"/>
                <w:lang w:val="en-CA"/>
              </w:rPr>
              <m:t>=1000000*</m:t>
            </w:ins>
          </m:r>
          <m:d>
            <m:dPr>
              <m:ctrlPr>
                <w:ins w:id="146" w:author="Tristan Bouchard" w:date="2019-01-28T13:14:00Z">
                  <w:rPr>
                    <w:rFonts w:ascii="Cambria Math" w:eastAsiaTheme="minorEastAsia" w:hAnsi="Cambria Math"/>
                    <w:i/>
                    <w:lang w:val="en-CA"/>
                  </w:rPr>
                </w:ins>
              </m:ctrlPr>
            </m:dPr>
            <m:e>
              <m:r>
                <w:ins w:id="147" w:author="Tristan Bouchard" w:date="2019-01-28T13:14:00Z">
                  <w:rPr>
                    <w:rFonts w:ascii="Cambria Math" w:eastAsiaTheme="minorEastAsia" w:hAnsi="Cambria Math"/>
                    <w:lang w:val="en-CA"/>
                  </w:rPr>
                  <m:t>0.000</m:t>
                </w:ins>
              </m:r>
            </m:e>
          </m:d>
        </m:oMath>
      </m:oMathPara>
    </w:p>
    <w:p w14:paraId="1BA1A74F" w14:textId="577AA3E0" w:rsidR="001E5966" w:rsidRPr="00C61090" w:rsidRDefault="001E5966" w:rsidP="001E5966">
      <w:pPr>
        <w:rPr>
          <w:ins w:id="148" w:author="Tristan Bouchard" w:date="2019-01-28T14:20:00Z"/>
          <w:rFonts w:eastAsiaTheme="minorEastAsia"/>
          <w:lang w:val="en-CA"/>
        </w:rPr>
      </w:pPr>
      <m:oMathPara>
        <m:oMath>
          <m:r>
            <w:ins w:id="149" w:author="Tristan Bouchard" w:date="2019-01-28T13:14:00Z">
              <w:rPr>
                <w:rFonts w:ascii="Cambria Math" w:eastAsiaTheme="minorEastAsia" w:hAnsi="Cambria Math"/>
                <w:lang w:val="en-CA"/>
              </w:rPr>
              <m:t>f</m:t>
            </w:ins>
          </m:r>
          <m:d>
            <m:dPr>
              <m:ctrlPr>
                <w:ins w:id="150" w:author="Tristan Bouchard" w:date="2019-01-28T13:14:00Z">
                  <w:rPr>
                    <w:rFonts w:ascii="Cambria Math" w:eastAsiaTheme="minorEastAsia" w:hAnsi="Cambria Math"/>
                    <w:i/>
                    <w:lang w:val="en-CA"/>
                  </w:rPr>
                </w:ins>
              </m:ctrlPr>
            </m:dPr>
            <m:e>
              <m:r>
                <w:ins w:id="151" w:author="Tristan Bouchard" w:date="2019-01-28T13:14:00Z">
                  <w:rPr>
                    <w:rFonts w:ascii="Cambria Math" w:eastAsiaTheme="minorEastAsia" w:hAnsi="Cambria Math"/>
                    <w:lang w:val="en-CA"/>
                  </w:rPr>
                  <m:t>1000000</m:t>
                </w:ins>
              </m:r>
            </m:e>
          </m:d>
          <m:r>
            <w:ins w:id="152" w:author="Tristan Bouchard" w:date="2019-01-28T13:14:00Z">
              <w:rPr>
                <w:rFonts w:ascii="Cambria Math" w:eastAsiaTheme="minorEastAsia" w:hAnsi="Cambria Math"/>
                <w:lang w:val="en-CA"/>
              </w:rPr>
              <m:t>=0</m:t>
            </w:ins>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C61090" w14:paraId="2263D9EC" w14:textId="77777777" w:rsidTr="00AA2C58">
        <w:trPr>
          <w:jc w:val="center"/>
          <w:ins w:id="153" w:author="Tristan Bouchard" w:date="2019-01-28T14:20:00Z"/>
        </w:trPr>
        <w:tc>
          <w:tcPr>
            <w:tcW w:w="2337" w:type="dxa"/>
            <w:vAlign w:val="center"/>
          </w:tcPr>
          <w:p w14:paraId="370477AD" w14:textId="77777777" w:rsidR="00C61090" w:rsidRDefault="00C61090" w:rsidP="00AA2C58">
            <w:pPr>
              <w:jc w:val="center"/>
              <w:rPr>
                <w:ins w:id="154" w:author="Tristan Bouchard" w:date="2019-01-28T14:20:00Z"/>
                <w:lang w:val="en-CA"/>
              </w:rPr>
            </w:pPr>
            <w:ins w:id="155" w:author="Tristan Bouchard" w:date="2019-01-28T14:20:00Z">
              <w:r>
                <w:rPr>
                  <w:lang w:val="en-CA"/>
                </w:rPr>
                <w:t>X=</w:t>
              </w:r>
            </w:ins>
          </w:p>
        </w:tc>
        <w:tc>
          <w:tcPr>
            <w:tcW w:w="2337" w:type="dxa"/>
            <w:vAlign w:val="center"/>
          </w:tcPr>
          <w:p w14:paraId="417003DC" w14:textId="77777777" w:rsidR="00C61090" w:rsidRDefault="00C61090" w:rsidP="00AA2C58">
            <w:pPr>
              <w:jc w:val="center"/>
              <w:rPr>
                <w:ins w:id="156" w:author="Tristan Bouchard" w:date="2019-01-28T14:20:00Z"/>
                <w:lang w:val="en-CA"/>
              </w:rPr>
            </w:pPr>
            <w:ins w:id="157" w:author="Tristan Bouchard" w:date="2019-01-28T14:20:00Z">
              <w:r>
                <w:rPr>
                  <w:lang w:val="en-CA"/>
                </w:rPr>
                <w:t>10</w:t>
              </w:r>
            </w:ins>
          </w:p>
        </w:tc>
        <w:tc>
          <w:tcPr>
            <w:tcW w:w="2338" w:type="dxa"/>
            <w:vAlign w:val="center"/>
          </w:tcPr>
          <w:p w14:paraId="0150EADD" w14:textId="77777777" w:rsidR="00C61090" w:rsidRDefault="00C61090" w:rsidP="00AA2C58">
            <w:pPr>
              <w:jc w:val="center"/>
              <w:rPr>
                <w:ins w:id="158" w:author="Tristan Bouchard" w:date="2019-01-28T14:20:00Z"/>
                <w:lang w:val="en-CA"/>
              </w:rPr>
            </w:pPr>
            <w:ins w:id="159" w:author="Tristan Bouchard" w:date="2019-01-28T14:20:00Z">
              <w:r>
                <w:rPr>
                  <w:lang w:val="en-CA"/>
                </w:rPr>
                <w:t>1000</w:t>
              </w:r>
            </w:ins>
          </w:p>
        </w:tc>
        <w:tc>
          <w:tcPr>
            <w:tcW w:w="2338" w:type="dxa"/>
            <w:vAlign w:val="center"/>
          </w:tcPr>
          <w:p w14:paraId="184ECEE5" w14:textId="77777777" w:rsidR="00C61090" w:rsidRDefault="00C61090" w:rsidP="00AA2C58">
            <w:pPr>
              <w:jc w:val="center"/>
              <w:rPr>
                <w:ins w:id="160" w:author="Tristan Bouchard" w:date="2019-01-28T14:20:00Z"/>
                <w:lang w:val="en-CA"/>
              </w:rPr>
            </w:pPr>
            <w:ins w:id="161" w:author="Tristan Bouchard" w:date="2019-01-28T14:20:00Z">
              <w:r>
                <w:rPr>
                  <w:lang w:val="en-CA"/>
                </w:rPr>
                <w:t>1000000</w:t>
              </w:r>
            </w:ins>
          </w:p>
        </w:tc>
      </w:tr>
      <w:tr w:rsidR="00C61090" w14:paraId="5E791E39" w14:textId="77777777" w:rsidTr="00AA2C58">
        <w:trPr>
          <w:jc w:val="center"/>
          <w:ins w:id="162" w:author="Tristan Bouchard" w:date="2019-01-28T14:20:00Z"/>
        </w:trPr>
        <w:tc>
          <w:tcPr>
            <w:tcW w:w="2337" w:type="dxa"/>
            <w:vAlign w:val="center"/>
          </w:tcPr>
          <w:p w14:paraId="6BABF096" w14:textId="77777777" w:rsidR="00C61090" w:rsidRDefault="00C61090" w:rsidP="00AA2C58">
            <w:pPr>
              <w:jc w:val="center"/>
              <w:rPr>
                <w:ins w:id="163" w:author="Tristan Bouchard" w:date="2019-01-28T14:20:00Z"/>
                <w:lang w:val="en-CA"/>
              </w:rPr>
            </w:pPr>
            <w:ins w:id="164" w:author="Tristan Bouchard" w:date="2019-01-28T14:20:00Z">
              <w:r>
                <w:rPr>
                  <w:lang w:val="en-CA"/>
                </w:rPr>
                <w:t>F(x)=</w:t>
              </w:r>
            </w:ins>
          </w:p>
        </w:tc>
        <w:tc>
          <w:tcPr>
            <w:tcW w:w="2337" w:type="dxa"/>
            <w:vAlign w:val="center"/>
          </w:tcPr>
          <w:p w14:paraId="3E399561" w14:textId="18DBA2BE" w:rsidR="00C61090" w:rsidRDefault="00C61090" w:rsidP="00AA2C58">
            <w:pPr>
              <w:jc w:val="center"/>
              <w:rPr>
                <w:ins w:id="165" w:author="Tristan Bouchard" w:date="2019-01-28T14:20:00Z"/>
                <w:lang w:val="en-CA"/>
              </w:rPr>
            </w:pPr>
            <w:ins w:id="166" w:author="Tristan Bouchard" w:date="2019-01-28T14:20:00Z">
              <w:r>
                <w:rPr>
                  <w:lang w:val="en-CA"/>
                </w:rPr>
                <w:t>1.6228</w:t>
              </w:r>
            </w:ins>
          </w:p>
        </w:tc>
        <w:tc>
          <w:tcPr>
            <w:tcW w:w="2338" w:type="dxa"/>
            <w:vAlign w:val="center"/>
          </w:tcPr>
          <w:p w14:paraId="4224753E" w14:textId="5F5DF456" w:rsidR="00C61090" w:rsidRDefault="00C61090" w:rsidP="00AA2C58">
            <w:pPr>
              <w:jc w:val="center"/>
              <w:rPr>
                <w:ins w:id="167" w:author="Tristan Bouchard" w:date="2019-01-28T14:20:00Z"/>
                <w:lang w:val="en-CA"/>
              </w:rPr>
            </w:pPr>
            <w:ins w:id="168" w:author="Tristan Bouchard" w:date="2019-01-28T14:20:00Z">
              <w:r>
                <w:rPr>
                  <w:lang w:val="en-CA"/>
                </w:rPr>
                <w:t>15.8</w:t>
              </w:r>
            </w:ins>
          </w:p>
        </w:tc>
        <w:tc>
          <w:tcPr>
            <w:tcW w:w="2338" w:type="dxa"/>
            <w:vAlign w:val="center"/>
          </w:tcPr>
          <w:p w14:paraId="0BB29E8C" w14:textId="76D7C16B" w:rsidR="00C61090" w:rsidRDefault="00C61090" w:rsidP="00AA2C58">
            <w:pPr>
              <w:jc w:val="center"/>
              <w:rPr>
                <w:ins w:id="169" w:author="Tristan Bouchard" w:date="2019-01-28T14:20:00Z"/>
                <w:lang w:val="en-CA"/>
              </w:rPr>
            </w:pPr>
            <w:ins w:id="170" w:author="Tristan Bouchard" w:date="2019-01-28T14:20:00Z">
              <w:r>
                <w:rPr>
                  <w:lang w:val="en-CA"/>
                </w:rPr>
                <w:t>0</w:t>
              </w:r>
            </w:ins>
          </w:p>
        </w:tc>
      </w:tr>
    </w:tbl>
    <w:p w14:paraId="16EDACA2" w14:textId="77777777" w:rsidR="00C61090" w:rsidRPr="001E5966" w:rsidRDefault="00C61090" w:rsidP="001E5966">
      <w:pPr>
        <w:rPr>
          <w:ins w:id="171" w:author="Tristan Bouchard" w:date="2019-01-28T13:12:00Z"/>
          <w:rFonts w:eastAsiaTheme="minorEastAsia"/>
          <w:lang w:val="en-CA"/>
        </w:rPr>
      </w:pPr>
    </w:p>
    <w:p w14:paraId="5F58926C" w14:textId="7CDF99D0" w:rsidR="001E5966" w:rsidRDefault="001E5966" w:rsidP="001E5966">
      <w:pPr>
        <w:rPr>
          <w:ins w:id="172" w:author="Tristan Bouchard" w:date="2019-01-28T13:15:00Z"/>
          <w:rFonts w:eastAsiaTheme="minorEastAsia"/>
          <w:lang w:val="en-CA"/>
        </w:rPr>
      </w:pPr>
      <w:ins w:id="173" w:author="Tristan Bouchard" w:date="2019-01-28T13:15:00Z">
        <w:r>
          <w:rPr>
            <w:rFonts w:eastAsiaTheme="minorEastAsia"/>
            <w:lang w:val="en-CA"/>
          </w:rPr>
          <w:t>c)</w:t>
        </w:r>
      </w:ins>
    </w:p>
    <w:p w14:paraId="291CA86A" w14:textId="1D6575AD" w:rsidR="001E5966" w:rsidRPr="001E5966" w:rsidRDefault="001E5966" w:rsidP="001E5966">
      <w:pPr>
        <w:rPr>
          <w:ins w:id="174" w:author="Tristan Bouchard" w:date="2019-01-28T13:16:00Z"/>
          <w:rFonts w:eastAsiaTheme="minorEastAsia"/>
          <w:lang w:val="en-CA"/>
          <w:rPrChange w:id="175" w:author="Tristan Bouchard" w:date="2019-01-28T13:16:00Z">
            <w:rPr>
              <w:ins w:id="176" w:author="Tristan Bouchard" w:date="2019-01-28T13:16:00Z"/>
              <w:rFonts w:ascii="Cambria Math" w:eastAsiaTheme="minorEastAsia" w:hAnsi="Cambria Math"/>
              <w:i/>
              <w:lang w:val="en-CA"/>
            </w:rPr>
          </w:rPrChange>
        </w:rPr>
      </w:pPr>
      <m:oMathPara>
        <m:oMath>
          <m:r>
            <w:ins w:id="177" w:author="Tristan Bouchard" w:date="2019-01-28T13:16:00Z">
              <w:rPr>
                <w:rFonts w:ascii="Cambria Math" w:eastAsiaTheme="minorEastAsia" w:hAnsi="Cambria Math"/>
                <w:lang w:val="en-CA"/>
              </w:rPr>
              <m:t>Absolute Error=</m:t>
            </w:ins>
          </m:r>
          <m:d>
            <m:dPr>
              <m:ctrlPr>
                <w:ins w:id="178" w:author="Tristan Bouchard" w:date="2019-01-28T13:16:00Z">
                  <w:rPr>
                    <w:rFonts w:ascii="Cambria Math" w:eastAsiaTheme="minorEastAsia" w:hAnsi="Cambria Math"/>
                    <w:i/>
                    <w:lang w:val="en-CA"/>
                  </w:rPr>
                </w:ins>
              </m:ctrlPr>
            </m:dPr>
            <m:e>
              <m:r>
                <w:ins w:id="179" w:author="Tristan Bouchard" w:date="2019-01-28T13:16:00Z">
                  <w:rPr>
                    <w:rFonts w:ascii="Cambria Math" w:eastAsiaTheme="minorEastAsia" w:hAnsi="Cambria Math"/>
                    <w:lang w:val="en-CA"/>
                  </w:rPr>
                  <m:t>App</m:t>
                </w:ins>
              </m:r>
              <m:r>
                <w:ins w:id="180" w:author="Tristan Bouchard" w:date="2019-01-28T13:17:00Z">
                  <w:rPr>
                    <w:rFonts w:ascii="Cambria Math" w:eastAsiaTheme="minorEastAsia" w:hAnsi="Cambria Math"/>
                    <w:lang w:val="en-CA"/>
                  </w:rPr>
                  <m:t>r</m:t>
                </w:ins>
              </m:r>
              <m:r>
                <w:ins w:id="181" w:author="Tristan Bouchard" w:date="2019-01-28T13:16:00Z">
                  <w:rPr>
                    <w:rFonts w:ascii="Cambria Math" w:eastAsiaTheme="minorEastAsia" w:hAnsi="Cambria Math"/>
                    <w:lang w:val="en-CA"/>
                  </w:rPr>
                  <m:t>oximate Value</m:t>
                </w:ins>
              </m:r>
            </m:e>
          </m:d>
          <m:r>
            <w:ins w:id="182" w:author="Tristan Bouchard" w:date="2019-01-28T13:16:00Z">
              <w:rPr>
                <w:rFonts w:ascii="Cambria Math" w:eastAsiaTheme="minorEastAsia" w:hAnsi="Cambria Math"/>
                <w:lang w:val="en-CA"/>
              </w:rPr>
              <m:t>-</m:t>
            </w:ins>
          </m:r>
          <m:d>
            <m:dPr>
              <m:ctrlPr>
                <w:ins w:id="183" w:author="Tristan Bouchard" w:date="2019-01-28T13:16:00Z">
                  <w:rPr>
                    <w:rFonts w:ascii="Cambria Math" w:eastAsiaTheme="minorEastAsia" w:hAnsi="Cambria Math"/>
                    <w:i/>
                    <w:lang w:val="en-CA"/>
                  </w:rPr>
                </w:ins>
              </m:ctrlPr>
            </m:dPr>
            <m:e>
              <m:r>
                <w:ins w:id="184" w:author="Tristan Bouchard" w:date="2019-01-28T13:16:00Z">
                  <w:rPr>
                    <w:rFonts w:ascii="Cambria Math" w:eastAsiaTheme="minorEastAsia" w:hAnsi="Cambria Math"/>
                    <w:lang w:val="en-CA"/>
                  </w:rPr>
                  <m:t>True Value</m:t>
                </w:ins>
              </m:r>
            </m:e>
          </m:d>
        </m:oMath>
      </m:oMathPara>
    </w:p>
    <w:p w14:paraId="248FECF0" w14:textId="57572F31" w:rsidR="001E5966" w:rsidRPr="00537612" w:rsidRDefault="001E5966" w:rsidP="001E5966">
      <w:pPr>
        <w:rPr>
          <w:ins w:id="185" w:author="Tristan Bouchard" w:date="2019-01-28T13:29:00Z"/>
          <w:rFonts w:eastAsiaTheme="minorEastAsia"/>
          <w:lang w:val="en-CA"/>
        </w:rPr>
      </w:pPr>
      <m:oMathPara>
        <m:oMath>
          <m:r>
            <w:ins w:id="186" w:author="Tristan Bouchard" w:date="2019-01-28T13:16:00Z">
              <w:rPr>
                <w:rFonts w:ascii="Cambria Math" w:eastAsiaTheme="minorEastAsia" w:hAnsi="Cambria Math"/>
                <w:lang w:val="en-CA"/>
              </w:rPr>
              <m:t>Relative E</m:t>
            </w:ins>
          </m:r>
          <m:r>
            <w:ins w:id="187" w:author="Tristan Bouchard" w:date="2019-01-28T13:17:00Z">
              <w:rPr>
                <w:rFonts w:ascii="Cambria Math" w:eastAsiaTheme="minorEastAsia" w:hAnsi="Cambria Math"/>
                <w:lang w:val="en-CA"/>
              </w:rPr>
              <m:t>rror=</m:t>
            </w:ins>
          </m:r>
          <m:f>
            <m:fPr>
              <m:ctrlPr>
                <w:ins w:id="188" w:author="Tristan Bouchard" w:date="2019-01-28T13:17:00Z">
                  <w:rPr>
                    <w:rFonts w:ascii="Cambria Math" w:eastAsiaTheme="minorEastAsia" w:hAnsi="Cambria Math"/>
                    <w:i/>
                    <w:lang w:val="en-CA"/>
                  </w:rPr>
                </w:ins>
              </m:ctrlPr>
            </m:fPr>
            <m:num>
              <m:r>
                <w:ins w:id="189" w:author="Tristan Bouchard" w:date="2019-01-28T13:17:00Z">
                  <w:rPr>
                    <w:rFonts w:ascii="Cambria Math" w:eastAsiaTheme="minorEastAsia" w:hAnsi="Cambria Math"/>
                    <w:lang w:val="en-CA"/>
                  </w:rPr>
                  <m:t>Absolute Error</m:t>
                </w:ins>
              </m:r>
            </m:num>
            <m:den>
              <m:r>
                <w:ins w:id="190" w:author="Tristan Bouchard" w:date="2019-01-28T13:17:00Z">
                  <w:rPr>
                    <w:rFonts w:ascii="Cambria Math" w:eastAsiaTheme="minorEastAsia" w:hAnsi="Cambria Math"/>
                    <w:lang w:val="en-CA"/>
                  </w:rPr>
                  <m:t>True Value</m:t>
                </w:ins>
              </m:r>
            </m:den>
          </m:f>
        </m:oMath>
      </m:oMathPara>
    </w:p>
    <w:p w14:paraId="3D960F0A" w14:textId="77777777" w:rsidR="00537612" w:rsidRDefault="00537612">
      <w:pPr>
        <w:keepNext/>
        <w:jc w:val="center"/>
        <w:rPr>
          <w:ins w:id="191" w:author="Tristan Bouchard" w:date="2019-01-28T13:35:00Z"/>
        </w:rPr>
        <w:pPrChange w:id="192" w:author="Tristan Bouchard" w:date="2019-01-28T13:35:00Z">
          <w:pPr>
            <w:jc w:val="center"/>
          </w:pPr>
        </w:pPrChange>
      </w:pPr>
      <w:ins w:id="193" w:author="Tristan Bouchard" w:date="2019-01-28T13:35:00Z">
        <w:r>
          <w:rPr>
            <w:noProof/>
          </w:rPr>
          <w:drawing>
            <wp:inline distT="0" distB="0" distL="0" distR="0" wp14:anchorId="62CBC99A" wp14:editId="3F01FDCD">
              <wp:extent cx="43529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190750"/>
                      </a:xfrm>
                      <a:prstGeom prst="rect">
                        <a:avLst/>
                      </a:prstGeom>
                    </pic:spPr>
                  </pic:pic>
                </a:graphicData>
              </a:graphic>
            </wp:inline>
          </w:drawing>
        </w:r>
      </w:ins>
    </w:p>
    <w:p w14:paraId="46BA45D7" w14:textId="70FF8E8D" w:rsidR="00537612" w:rsidRPr="00EA3762" w:rsidRDefault="00537612">
      <w:pPr>
        <w:pStyle w:val="Caption"/>
        <w:jc w:val="center"/>
        <w:rPr>
          <w:ins w:id="194" w:author="Tristan Bouchard" w:date="2019-01-28T13:17:00Z"/>
          <w:rFonts w:eastAsiaTheme="minorEastAsia"/>
          <w:lang w:val="en-CA"/>
        </w:rPr>
        <w:pPrChange w:id="195" w:author="Tristan Bouchard" w:date="2019-01-28T13:35:00Z">
          <w:pPr/>
        </w:pPrChange>
      </w:pPr>
      <w:ins w:id="196" w:author="Tristan Bouchard" w:date="2019-01-28T13:35:00Z">
        <w:r>
          <w:t xml:space="preserve">Figure </w:t>
        </w:r>
        <w:r>
          <w:fldChar w:fldCharType="begin"/>
        </w:r>
        <w:r>
          <w:instrText xml:space="preserve"> SEQ Figure \* ARABIC </w:instrText>
        </w:r>
      </w:ins>
      <w:r>
        <w:fldChar w:fldCharType="separate"/>
      </w:r>
      <w:r w:rsidR="00A47D52">
        <w:rPr>
          <w:noProof/>
        </w:rPr>
        <w:t>2</w:t>
      </w:r>
      <w:ins w:id="197" w:author="Tristan Bouchard" w:date="2019-01-28T13:35:00Z">
        <w:r>
          <w:fldChar w:fldCharType="end"/>
        </w:r>
        <w:r>
          <w:t>: Script for question 1 c)</w:t>
        </w:r>
      </w:ins>
    </w:p>
    <w:p w14:paraId="12057E2D" w14:textId="0F277A76" w:rsidR="001E5966" w:rsidRDefault="001E5966" w:rsidP="001E5966">
      <w:pPr>
        <w:rPr>
          <w:ins w:id="198" w:author="Tristan Bouchard" w:date="2019-01-28T13:36:00Z"/>
          <w:rFonts w:eastAsiaTheme="minorEastAsia"/>
          <w:lang w:val="en-CA"/>
        </w:rPr>
      </w:pPr>
      <w:ins w:id="199" w:author="Tristan Bouchard" w:date="2019-01-28T13:17:00Z">
        <w:r>
          <w:rPr>
            <w:rFonts w:eastAsiaTheme="minorEastAsia"/>
            <w:lang w:val="en-CA"/>
          </w:rPr>
          <w:t>Based on the above</w:t>
        </w:r>
        <w:r w:rsidR="00132B51">
          <w:rPr>
            <w:rFonts w:eastAsiaTheme="minorEastAsia"/>
            <w:lang w:val="en-CA"/>
          </w:rPr>
          <w:t xml:space="preserve"> equatio</w:t>
        </w:r>
      </w:ins>
      <w:ins w:id="200" w:author="Tristan Bouchard" w:date="2019-01-28T13:18:00Z">
        <w:r w:rsidR="00132B51">
          <w:rPr>
            <w:rFonts w:eastAsiaTheme="minorEastAsia"/>
            <w:lang w:val="en-CA"/>
          </w:rPr>
          <w:t>ns, here are the results for the absolute error and relative error between part a) and b)</w:t>
        </w:r>
      </w:ins>
      <w:ins w:id="201" w:author="Tristan Bouchard" w:date="2019-01-28T13:36:00Z">
        <w:r w:rsidR="00537612">
          <w:rPr>
            <w:rFonts w:eastAsiaTheme="minorEastAsia"/>
            <w:lang w:val="en-CA"/>
          </w:rPr>
          <w:t>:</w:t>
        </w:r>
      </w:ins>
    </w:p>
    <w:tbl>
      <w:tblPr>
        <w:tblStyle w:val="TableGrid"/>
        <w:tblW w:w="10268" w:type="dxa"/>
        <w:jc w:val="center"/>
        <w:tblLook w:val="04A0" w:firstRow="1" w:lastRow="0" w:firstColumn="1" w:lastColumn="0" w:noHBand="0" w:noVBand="1"/>
        <w:tblPrChange w:id="202" w:author="Tristan Bouchard" w:date="2019-01-28T13:38:00Z">
          <w:tblPr>
            <w:tblStyle w:val="TableGrid"/>
            <w:tblW w:w="9776" w:type="dxa"/>
            <w:jc w:val="center"/>
            <w:tblLook w:val="04A0" w:firstRow="1" w:lastRow="0" w:firstColumn="1" w:lastColumn="0" w:noHBand="0" w:noVBand="1"/>
          </w:tblPr>
        </w:tblPrChange>
      </w:tblPr>
      <w:tblGrid>
        <w:gridCol w:w="2172"/>
        <w:gridCol w:w="2554"/>
        <w:gridCol w:w="2633"/>
        <w:gridCol w:w="2909"/>
        <w:tblGridChange w:id="203">
          <w:tblGrid>
            <w:gridCol w:w="2213"/>
            <w:gridCol w:w="2327"/>
            <w:gridCol w:w="2312"/>
            <w:gridCol w:w="2498"/>
            <w:gridCol w:w="426"/>
          </w:tblGrid>
        </w:tblGridChange>
      </w:tblGrid>
      <w:tr w:rsidR="00537612" w14:paraId="28E285C0" w14:textId="77777777" w:rsidTr="00537612">
        <w:trPr>
          <w:jc w:val="center"/>
          <w:ins w:id="204" w:author="Tristan Bouchard" w:date="2019-01-28T13:36:00Z"/>
          <w:trPrChange w:id="205" w:author="Tristan Bouchard" w:date="2019-01-28T13:38:00Z">
            <w:trPr>
              <w:jc w:val="center"/>
            </w:trPr>
          </w:trPrChange>
        </w:trPr>
        <w:tc>
          <w:tcPr>
            <w:tcW w:w="2172" w:type="dxa"/>
            <w:vAlign w:val="center"/>
            <w:tcPrChange w:id="206" w:author="Tristan Bouchard" w:date="2019-01-28T13:38:00Z">
              <w:tcPr>
                <w:tcW w:w="2213" w:type="dxa"/>
                <w:vAlign w:val="center"/>
              </w:tcPr>
            </w:tcPrChange>
          </w:tcPr>
          <w:p w14:paraId="0B24AA19" w14:textId="77777777" w:rsidR="00537612" w:rsidRDefault="00537612" w:rsidP="00AA2C58">
            <w:pPr>
              <w:jc w:val="center"/>
              <w:rPr>
                <w:ins w:id="207" w:author="Tristan Bouchard" w:date="2019-01-28T13:36:00Z"/>
                <w:lang w:val="en-CA"/>
              </w:rPr>
            </w:pPr>
            <w:ins w:id="208" w:author="Tristan Bouchard" w:date="2019-01-28T13:36:00Z">
              <w:r>
                <w:rPr>
                  <w:lang w:val="en-CA"/>
                </w:rPr>
                <w:t>X=</w:t>
              </w:r>
            </w:ins>
          </w:p>
        </w:tc>
        <w:tc>
          <w:tcPr>
            <w:tcW w:w="2554" w:type="dxa"/>
            <w:vAlign w:val="center"/>
            <w:tcPrChange w:id="209" w:author="Tristan Bouchard" w:date="2019-01-28T13:38:00Z">
              <w:tcPr>
                <w:tcW w:w="2327" w:type="dxa"/>
                <w:vAlign w:val="center"/>
              </w:tcPr>
            </w:tcPrChange>
          </w:tcPr>
          <w:p w14:paraId="189E38C2" w14:textId="77777777" w:rsidR="00537612" w:rsidRDefault="00537612" w:rsidP="00AA2C58">
            <w:pPr>
              <w:jc w:val="center"/>
              <w:rPr>
                <w:ins w:id="210" w:author="Tristan Bouchard" w:date="2019-01-28T13:36:00Z"/>
                <w:lang w:val="en-CA"/>
              </w:rPr>
            </w:pPr>
            <w:ins w:id="211" w:author="Tristan Bouchard" w:date="2019-01-28T13:36:00Z">
              <w:r>
                <w:rPr>
                  <w:lang w:val="en-CA"/>
                </w:rPr>
                <w:t>10</w:t>
              </w:r>
            </w:ins>
          </w:p>
        </w:tc>
        <w:tc>
          <w:tcPr>
            <w:tcW w:w="2633" w:type="dxa"/>
            <w:vAlign w:val="center"/>
            <w:tcPrChange w:id="212" w:author="Tristan Bouchard" w:date="2019-01-28T13:38:00Z">
              <w:tcPr>
                <w:tcW w:w="2312" w:type="dxa"/>
                <w:vAlign w:val="center"/>
              </w:tcPr>
            </w:tcPrChange>
          </w:tcPr>
          <w:p w14:paraId="08F41C62" w14:textId="77777777" w:rsidR="00537612" w:rsidRDefault="00537612" w:rsidP="00AA2C58">
            <w:pPr>
              <w:jc w:val="center"/>
              <w:rPr>
                <w:ins w:id="213" w:author="Tristan Bouchard" w:date="2019-01-28T13:36:00Z"/>
                <w:lang w:val="en-CA"/>
              </w:rPr>
            </w:pPr>
            <w:ins w:id="214" w:author="Tristan Bouchard" w:date="2019-01-28T13:36:00Z">
              <w:r>
                <w:rPr>
                  <w:lang w:val="en-CA"/>
                </w:rPr>
                <w:t>1000</w:t>
              </w:r>
            </w:ins>
          </w:p>
        </w:tc>
        <w:tc>
          <w:tcPr>
            <w:tcW w:w="2909" w:type="dxa"/>
            <w:vAlign w:val="center"/>
            <w:tcPrChange w:id="215" w:author="Tristan Bouchard" w:date="2019-01-28T13:38:00Z">
              <w:tcPr>
                <w:tcW w:w="2924" w:type="dxa"/>
                <w:gridSpan w:val="2"/>
                <w:vAlign w:val="center"/>
              </w:tcPr>
            </w:tcPrChange>
          </w:tcPr>
          <w:p w14:paraId="17F18E08" w14:textId="77777777" w:rsidR="00537612" w:rsidRDefault="00537612" w:rsidP="00AA2C58">
            <w:pPr>
              <w:jc w:val="center"/>
              <w:rPr>
                <w:ins w:id="216" w:author="Tristan Bouchard" w:date="2019-01-28T13:36:00Z"/>
                <w:lang w:val="en-CA"/>
              </w:rPr>
            </w:pPr>
            <w:ins w:id="217" w:author="Tristan Bouchard" w:date="2019-01-28T13:36:00Z">
              <w:r>
                <w:rPr>
                  <w:lang w:val="en-CA"/>
                </w:rPr>
                <w:t>1000000</w:t>
              </w:r>
            </w:ins>
          </w:p>
        </w:tc>
      </w:tr>
      <w:tr w:rsidR="00537612" w14:paraId="50EBBF09" w14:textId="77777777" w:rsidTr="00537612">
        <w:trPr>
          <w:jc w:val="center"/>
          <w:ins w:id="218" w:author="Tristan Bouchard" w:date="2019-01-28T13:36:00Z"/>
          <w:trPrChange w:id="219" w:author="Tristan Bouchard" w:date="2019-01-28T13:38:00Z">
            <w:trPr>
              <w:jc w:val="center"/>
            </w:trPr>
          </w:trPrChange>
        </w:trPr>
        <w:tc>
          <w:tcPr>
            <w:tcW w:w="2172" w:type="dxa"/>
            <w:vAlign w:val="center"/>
            <w:tcPrChange w:id="220" w:author="Tristan Bouchard" w:date="2019-01-28T13:38:00Z">
              <w:tcPr>
                <w:tcW w:w="2213" w:type="dxa"/>
                <w:vAlign w:val="center"/>
              </w:tcPr>
            </w:tcPrChange>
          </w:tcPr>
          <w:p w14:paraId="1531DD1C" w14:textId="234117E9" w:rsidR="00537612" w:rsidRDefault="00537612" w:rsidP="00AA2C58">
            <w:pPr>
              <w:jc w:val="center"/>
              <w:rPr>
                <w:ins w:id="221" w:author="Tristan Bouchard" w:date="2019-01-28T13:36:00Z"/>
                <w:lang w:val="en-CA"/>
              </w:rPr>
            </w:pPr>
            <w:ins w:id="222" w:author="Tristan Bouchard" w:date="2019-01-28T13:36:00Z">
              <w:r>
                <w:rPr>
                  <w:lang w:val="en-CA"/>
                </w:rPr>
                <w:t>Absolute Error</w:t>
              </w:r>
            </w:ins>
          </w:p>
        </w:tc>
        <w:tc>
          <w:tcPr>
            <w:tcW w:w="2554" w:type="dxa"/>
            <w:vAlign w:val="center"/>
            <w:tcPrChange w:id="223" w:author="Tristan Bouchard" w:date="2019-01-28T13:38:00Z">
              <w:tcPr>
                <w:tcW w:w="2327" w:type="dxa"/>
                <w:vAlign w:val="center"/>
              </w:tcPr>
            </w:tcPrChange>
          </w:tcPr>
          <w:p w14:paraId="34FC4427" w14:textId="5B2519BF" w:rsidR="00537612" w:rsidRDefault="00537612" w:rsidP="00AA2C58">
            <w:pPr>
              <w:jc w:val="center"/>
              <w:rPr>
                <w:ins w:id="224" w:author="Tristan Bouchard" w:date="2019-01-28T13:36:00Z"/>
                <w:lang w:val="en-CA"/>
              </w:rPr>
            </w:pPr>
            <w:ins w:id="225" w:author="Tristan Bouchard" w:date="2019-01-28T13:37:00Z">
              <w:r w:rsidRPr="00537612">
                <w:rPr>
                  <w:lang w:val="en-CA"/>
                </w:rPr>
                <w:t>2.339831620679078e-05</w:t>
              </w:r>
            </w:ins>
          </w:p>
        </w:tc>
        <w:tc>
          <w:tcPr>
            <w:tcW w:w="2633" w:type="dxa"/>
            <w:vAlign w:val="center"/>
            <w:tcPrChange w:id="226" w:author="Tristan Bouchard" w:date="2019-01-28T13:38:00Z">
              <w:tcPr>
                <w:tcW w:w="2312" w:type="dxa"/>
                <w:vAlign w:val="center"/>
              </w:tcPr>
            </w:tcPrChange>
          </w:tcPr>
          <w:p w14:paraId="4CCF62DC" w14:textId="7F361D34" w:rsidR="00537612" w:rsidRDefault="00537612" w:rsidP="00AA2C58">
            <w:pPr>
              <w:jc w:val="center"/>
              <w:rPr>
                <w:ins w:id="227" w:author="Tristan Bouchard" w:date="2019-01-28T13:36:00Z"/>
                <w:lang w:val="en-CA"/>
              </w:rPr>
            </w:pPr>
            <w:ins w:id="228" w:author="Tristan Bouchard" w:date="2019-01-28T13:37:00Z">
              <w:r w:rsidRPr="00537612">
                <w:rPr>
                  <w:lang w:val="en-CA"/>
                </w:rPr>
                <w:t>0.015343125576774</w:t>
              </w:r>
            </w:ins>
          </w:p>
        </w:tc>
        <w:tc>
          <w:tcPr>
            <w:tcW w:w="2909" w:type="dxa"/>
            <w:vAlign w:val="center"/>
            <w:tcPrChange w:id="229" w:author="Tristan Bouchard" w:date="2019-01-28T13:38:00Z">
              <w:tcPr>
                <w:tcW w:w="2924" w:type="dxa"/>
                <w:gridSpan w:val="2"/>
                <w:vAlign w:val="center"/>
              </w:tcPr>
            </w:tcPrChange>
          </w:tcPr>
          <w:p w14:paraId="4B1071D4" w14:textId="3611188A" w:rsidR="00537612" w:rsidRDefault="00537612" w:rsidP="00AA2C58">
            <w:pPr>
              <w:jc w:val="center"/>
              <w:rPr>
                <w:ins w:id="230" w:author="Tristan Bouchard" w:date="2019-01-28T13:36:00Z"/>
                <w:lang w:val="en-CA"/>
              </w:rPr>
            </w:pPr>
            <w:ins w:id="231" w:author="Tristan Bouchard" w:date="2019-01-28T13:37:00Z">
              <w:r w:rsidRPr="00537612">
                <w:rPr>
                  <w:lang w:val="en-CA"/>
                </w:rPr>
                <w:t>-5.000001250000625e+02</w:t>
              </w:r>
            </w:ins>
          </w:p>
        </w:tc>
      </w:tr>
      <w:tr w:rsidR="00537612" w14:paraId="25DA0999" w14:textId="77777777" w:rsidTr="00537612">
        <w:tblPrEx>
          <w:tblPrExChange w:id="232" w:author="Tristan Bouchard" w:date="2019-01-28T13:38:00Z">
            <w:tblPrEx>
              <w:tblW w:w="0" w:type="auto"/>
            </w:tblPrEx>
          </w:tblPrExChange>
        </w:tblPrEx>
        <w:trPr>
          <w:jc w:val="center"/>
          <w:ins w:id="233" w:author="Tristan Bouchard" w:date="2019-01-28T13:36:00Z"/>
          <w:trPrChange w:id="234" w:author="Tristan Bouchard" w:date="2019-01-28T13:38:00Z">
            <w:trPr>
              <w:gridAfter w:val="0"/>
              <w:jc w:val="center"/>
            </w:trPr>
          </w:trPrChange>
        </w:trPr>
        <w:tc>
          <w:tcPr>
            <w:tcW w:w="2172" w:type="dxa"/>
            <w:vAlign w:val="center"/>
            <w:tcPrChange w:id="235" w:author="Tristan Bouchard" w:date="2019-01-28T13:38:00Z">
              <w:tcPr>
                <w:tcW w:w="2337" w:type="dxa"/>
                <w:vAlign w:val="center"/>
              </w:tcPr>
            </w:tcPrChange>
          </w:tcPr>
          <w:p w14:paraId="655D56F2" w14:textId="3916756D" w:rsidR="00537612" w:rsidRDefault="00537612" w:rsidP="00AA2C58">
            <w:pPr>
              <w:jc w:val="center"/>
              <w:rPr>
                <w:ins w:id="236" w:author="Tristan Bouchard" w:date="2019-01-28T13:36:00Z"/>
                <w:lang w:val="en-CA"/>
              </w:rPr>
            </w:pPr>
            <w:ins w:id="237" w:author="Tristan Bouchard" w:date="2019-01-28T13:36:00Z">
              <w:r>
                <w:rPr>
                  <w:lang w:val="en-CA"/>
                </w:rPr>
                <w:t>Relative Error</w:t>
              </w:r>
            </w:ins>
          </w:p>
        </w:tc>
        <w:tc>
          <w:tcPr>
            <w:tcW w:w="2554" w:type="dxa"/>
            <w:vAlign w:val="center"/>
            <w:tcPrChange w:id="238" w:author="Tristan Bouchard" w:date="2019-01-28T13:38:00Z">
              <w:tcPr>
                <w:tcW w:w="2337" w:type="dxa"/>
                <w:vAlign w:val="center"/>
              </w:tcPr>
            </w:tcPrChange>
          </w:tcPr>
          <w:p w14:paraId="48DD778D" w14:textId="4308D825" w:rsidR="00537612" w:rsidRPr="000E437A" w:rsidRDefault="00537612" w:rsidP="00AA2C58">
            <w:pPr>
              <w:jc w:val="center"/>
              <w:rPr>
                <w:ins w:id="239" w:author="Tristan Bouchard" w:date="2019-01-28T13:36:00Z"/>
                <w:lang w:val="en-CA"/>
              </w:rPr>
            </w:pPr>
            <w:ins w:id="240" w:author="Tristan Bouchard" w:date="2019-01-28T13:38:00Z">
              <w:r w:rsidRPr="00537612">
                <w:rPr>
                  <w:lang w:val="en-CA"/>
                </w:rPr>
                <w:t>1.441869212466626e-05</w:t>
              </w:r>
            </w:ins>
          </w:p>
        </w:tc>
        <w:tc>
          <w:tcPr>
            <w:tcW w:w="2633" w:type="dxa"/>
            <w:vAlign w:val="center"/>
            <w:tcPrChange w:id="241" w:author="Tristan Bouchard" w:date="2019-01-28T13:38:00Z">
              <w:tcPr>
                <w:tcW w:w="2338" w:type="dxa"/>
                <w:vAlign w:val="center"/>
              </w:tcPr>
            </w:tcPrChange>
          </w:tcPr>
          <w:p w14:paraId="73403CCD" w14:textId="7812B25D" w:rsidR="00537612" w:rsidRPr="000E437A" w:rsidRDefault="00537612" w:rsidP="00AA2C58">
            <w:pPr>
              <w:jc w:val="center"/>
              <w:rPr>
                <w:ins w:id="242" w:author="Tristan Bouchard" w:date="2019-01-28T13:36:00Z"/>
                <w:lang w:val="en-CA"/>
              </w:rPr>
            </w:pPr>
            <w:ins w:id="243" w:author="Tristan Bouchard" w:date="2019-01-28T13:38:00Z">
              <w:r w:rsidRPr="00537612">
                <w:rPr>
                  <w:lang w:val="en-CA"/>
                </w:rPr>
                <w:t>-9.701418081761649e-04</w:t>
              </w:r>
            </w:ins>
          </w:p>
        </w:tc>
        <w:tc>
          <w:tcPr>
            <w:tcW w:w="2909" w:type="dxa"/>
            <w:vAlign w:val="center"/>
            <w:tcPrChange w:id="244" w:author="Tristan Bouchard" w:date="2019-01-28T13:38:00Z">
              <w:tcPr>
                <w:tcW w:w="2338" w:type="dxa"/>
                <w:vAlign w:val="center"/>
              </w:tcPr>
            </w:tcPrChange>
          </w:tcPr>
          <w:p w14:paraId="026989D9" w14:textId="088A83E1" w:rsidR="00537612" w:rsidRPr="000E437A" w:rsidRDefault="00537612" w:rsidP="00AA2C58">
            <w:pPr>
              <w:jc w:val="center"/>
              <w:rPr>
                <w:ins w:id="245" w:author="Tristan Bouchard" w:date="2019-01-28T13:36:00Z"/>
                <w:lang w:val="en-CA"/>
              </w:rPr>
            </w:pPr>
            <w:ins w:id="246" w:author="Tristan Bouchard" w:date="2019-01-28T13:38:00Z">
              <w:r w:rsidRPr="00537612">
                <w:rPr>
                  <w:lang w:val="en-CA"/>
                </w:rPr>
                <w:t>-1</w:t>
              </w:r>
            </w:ins>
          </w:p>
        </w:tc>
      </w:tr>
    </w:tbl>
    <w:p w14:paraId="5379E00D" w14:textId="50A844FB" w:rsidR="00C61090" w:rsidRDefault="00C61090" w:rsidP="001E5966">
      <w:pPr>
        <w:rPr>
          <w:ins w:id="247" w:author="Tristan Bouchard" w:date="2019-01-28T14:18:00Z"/>
          <w:rFonts w:eastAsiaTheme="minorEastAsia"/>
          <w:lang w:val="en-CA"/>
        </w:rPr>
      </w:pPr>
    </w:p>
    <w:p w14:paraId="626B3BE1" w14:textId="02375EAD" w:rsidR="00C61090" w:rsidRDefault="00C61090" w:rsidP="001E5966">
      <w:pPr>
        <w:rPr>
          <w:ins w:id="248" w:author="Tristan Bouchard" w:date="2019-01-28T14:11:00Z"/>
          <w:rFonts w:eastAsiaTheme="minorEastAsia"/>
          <w:lang w:val="en-CA"/>
        </w:rPr>
      </w:pPr>
      <w:ins w:id="249" w:author="Tristan Bouchard" w:date="2019-01-28T14:18:00Z">
        <w:r>
          <w:rPr>
            <w:rFonts w:eastAsiaTheme="minorEastAsia"/>
            <w:lang w:val="en-CA"/>
          </w:rPr>
          <w:lastRenderedPageBreak/>
          <w:t>Th</w:t>
        </w:r>
      </w:ins>
      <w:ins w:id="250" w:author="Tristan Bouchard" w:date="2019-01-28T14:19:00Z">
        <w:r>
          <w:rPr>
            <w:rFonts w:eastAsiaTheme="minorEastAsia"/>
            <w:lang w:val="en-CA"/>
          </w:rPr>
          <w:t>e</w:t>
        </w:r>
      </w:ins>
      <w:ins w:id="251" w:author="Tristan Bouchard" w:date="2019-01-28T14:18:00Z">
        <w:r>
          <w:rPr>
            <w:rFonts w:eastAsiaTheme="minorEastAsia"/>
            <w:lang w:val="en-CA"/>
          </w:rPr>
          <w:t xml:space="preserve"> error </w:t>
        </w:r>
      </w:ins>
      <w:ins w:id="252" w:author="Tristan Bouchard" w:date="2019-01-28T14:19:00Z">
        <w:r>
          <w:rPr>
            <w:rFonts w:eastAsiaTheme="minorEastAsia"/>
            <w:lang w:val="en-CA"/>
          </w:rPr>
          <w:t xml:space="preserve">above </w:t>
        </w:r>
      </w:ins>
      <w:ins w:id="253" w:author="Tristan Bouchard" w:date="2019-01-28T14:18:00Z">
        <w:r>
          <w:rPr>
            <w:rFonts w:eastAsiaTheme="minorEastAsia"/>
            <w:lang w:val="en-CA"/>
          </w:rPr>
          <w:t>is mainly due to rounding errors</w:t>
        </w:r>
      </w:ins>
      <w:ins w:id="254" w:author="Tristan Bouchard" w:date="2019-01-28T15:02:00Z">
        <w:r w:rsidR="00E224BA">
          <w:rPr>
            <w:rFonts w:eastAsiaTheme="minorEastAsia"/>
            <w:lang w:val="en-CA"/>
          </w:rPr>
          <w:t>,</w:t>
        </w:r>
      </w:ins>
      <w:ins w:id="255" w:author="Tristan Bouchard" w:date="2019-01-28T14:19:00Z">
        <w:r>
          <w:rPr>
            <w:rFonts w:eastAsiaTheme="minorEastAsia"/>
            <w:lang w:val="en-CA"/>
          </w:rPr>
          <w:t xml:space="preserve"> as there are many operations in the formula involving squa</w:t>
        </w:r>
      </w:ins>
      <w:ins w:id="256" w:author="Tristan Bouchard" w:date="2019-01-28T14:20:00Z">
        <w:r>
          <w:rPr>
            <w:rFonts w:eastAsiaTheme="minorEastAsia"/>
            <w:lang w:val="en-CA"/>
          </w:rPr>
          <w:t>re root computations. This yields</w:t>
        </w:r>
      </w:ins>
      <w:ins w:id="257" w:author="Tristan Bouchard" w:date="2019-01-28T14:21:00Z">
        <w:r>
          <w:rPr>
            <w:rFonts w:eastAsiaTheme="minorEastAsia"/>
            <w:lang w:val="en-CA"/>
          </w:rPr>
          <w:t xml:space="preserve"> irrational numbers with decimal places that need to be rounded, according to the s</w:t>
        </w:r>
        <w:r w:rsidR="006B2D61">
          <w:rPr>
            <w:rFonts w:eastAsiaTheme="minorEastAsia"/>
            <w:lang w:val="en-CA"/>
          </w:rPr>
          <w:t>ix</w:t>
        </w:r>
      </w:ins>
      <w:ins w:id="258" w:author="Tristan Bouchard" w:date="2019-01-28T14:22:00Z">
        <w:r w:rsidR="006B2D61">
          <w:rPr>
            <w:rFonts w:eastAsiaTheme="minorEastAsia"/>
            <w:lang w:val="en-CA"/>
          </w:rPr>
          <w:t>-</w:t>
        </w:r>
      </w:ins>
      <w:ins w:id="259" w:author="Tristan Bouchard" w:date="2019-01-28T14:21:00Z">
        <w:r w:rsidR="006B2D61">
          <w:rPr>
            <w:rFonts w:eastAsiaTheme="minorEastAsia"/>
            <w:lang w:val="en-CA"/>
          </w:rPr>
          <w:t>significant</w:t>
        </w:r>
      </w:ins>
      <w:ins w:id="260" w:author="Tristan Bouchard" w:date="2019-01-28T14:22:00Z">
        <w:r w:rsidR="006B2D61">
          <w:rPr>
            <w:rFonts w:eastAsiaTheme="minorEastAsia"/>
            <w:lang w:val="en-CA"/>
          </w:rPr>
          <w:t>-</w:t>
        </w:r>
      </w:ins>
      <w:ins w:id="261" w:author="Tristan Bouchard" w:date="2019-01-28T14:21:00Z">
        <w:r w:rsidR="006B2D61">
          <w:rPr>
            <w:rFonts w:eastAsiaTheme="minorEastAsia"/>
            <w:lang w:val="en-CA"/>
          </w:rPr>
          <w:t>figure rule.</w:t>
        </w:r>
      </w:ins>
      <w:ins w:id="262" w:author="Tristan Bouchard" w:date="2019-01-28T14:22:00Z">
        <w:r w:rsidR="006B2D61">
          <w:rPr>
            <w:rFonts w:eastAsiaTheme="minorEastAsia"/>
            <w:lang w:val="en-CA"/>
          </w:rPr>
          <w:t xml:space="preserve"> </w:t>
        </w:r>
      </w:ins>
      <w:ins w:id="263" w:author="Tristan Bouchard" w:date="2019-01-28T14:59:00Z">
        <w:r w:rsidR="00631DD7">
          <w:rPr>
            <w:rFonts w:eastAsiaTheme="minorEastAsia"/>
            <w:lang w:val="en-CA"/>
          </w:rPr>
          <w:t>The rounding error also caused the value for x = 1000000 to be completely erroneous</w:t>
        </w:r>
      </w:ins>
      <w:ins w:id="264" w:author="Tristan Bouchard" w:date="2019-01-28T15:02:00Z">
        <w:r w:rsidR="00631DD7">
          <w:rPr>
            <w:rFonts w:eastAsiaTheme="minorEastAsia"/>
            <w:lang w:val="en-CA"/>
          </w:rPr>
          <w:t>, which is why the absolute error is so large and the relative error is -1</w:t>
        </w:r>
      </w:ins>
      <w:ins w:id="265" w:author="Tristan Bouchard" w:date="2019-01-28T14:59:00Z">
        <w:r w:rsidR="00631DD7">
          <w:rPr>
            <w:rFonts w:eastAsiaTheme="minorEastAsia"/>
            <w:lang w:val="en-CA"/>
          </w:rPr>
          <w:t>.</w:t>
        </w:r>
      </w:ins>
    </w:p>
    <w:p w14:paraId="4581B628" w14:textId="5C84C90C" w:rsidR="00CE3F44" w:rsidRDefault="00CE3F44" w:rsidP="001E5966">
      <w:pPr>
        <w:rPr>
          <w:ins w:id="266" w:author="Tristan Bouchard" w:date="2019-01-28T14:11:00Z"/>
          <w:rFonts w:eastAsiaTheme="minorEastAsia"/>
          <w:lang w:val="en-CA"/>
        </w:rPr>
      </w:pPr>
      <w:ins w:id="267" w:author="Tristan Bouchard" w:date="2019-01-28T14:11:00Z">
        <w:r>
          <w:rPr>
            <w:rFonts w:eastAsiaTheme="minorEastAsia"/>
            <w:lang w:val="en-CA"/>
          </w:rPr>
          <w:t xml:space="preserve">d) Simplifying the </w:t>
        </w:r>
        <w:r w:rsidR="00C61090">
          <w:rPr>
            <w:rFonts w:eastAsiaTheme="minorEastAsia"/>
            <w:lang w:val="en-CA"/>
          </w:rPr>
          <w:t>equation yields:</w:t>
        </w:r>
      </w:ins>
    </w:p>
    <w:p w14:paraId="775A62E9" w14:textId="0898F8E7" w:rsidR="00C61090" w:rsidRPr="00C61090" w:rsidRDefault="00C61090" w:rsidP="00C61090">
      <w:pPr>
        <w:rPr>
          <w:ins w:id="268" w:author="Tristan Bouchard" w:date="2019-01-28T14:13:00Z"/>
          <w:rFonts w:eastAsiaTheme="minorEastAsia"/>
        </w:rPr>
      </w:pPr>
      <m:oMathPara>
        <m:oMath>
          <m:r>
            <w:ins w:id="269" w:author="Tristan Bouchard" w:date="2019-01-28T14:12:00Z">
              <w:rPr>
                <w:rFonts w:ascii="Cambria Math" w:hAnsi="Cambria Math"/>
              </w:rPr>
              <m:t>f</m:t>
            </w:ins>
          </m:r>
          <m:d>
            <m:dPr>
              <m:ctrlPr>
                <w:ins w:id="270" w:author="Tristan Bouchard" w:date="2019-01-28T14:12:00Z">
                  <w:rPr>
                    <w:rFonts w:ascii="Cambria Math" w:hAnsi="Cambria Math"/>
                    <w:i/>
                  </w:rPr>
                </w:ins>
              </m:ctrlPr>
            </m:dPr>
            <m:e>
              <m:r>
                <w:ins w:id="271" w:author="Tristan Bouchard" w:date="2019-01-28T14:12:00Z">
                  <w:rPr>
                    <w:rFonts w:ascii="Cambria Math" w:hAnsi="Cambria Math"/>
                  </w:rPr>
                  <m:t>x</m:t>
                </w:ins>
              </m:r>
            </m:e>
          </m:d>
          <m:r>
            <w:ins w:id="272" w:author="Tristan Bouchard" w:date="2019-01-28T14:12:00Z">
              <w:rPr>
                <w:rFonts w:ascii="Cambria Math" w:hAnsi="Cambria Math"/>
              </w:rPr>
              <m:t xml:space="preserve">= x * </m:t>
            </w:ins>
          </m:r>
          <m:d>
            <m:dPr>
              <m:ctrlPr>
                <w:ins w:id="273" w:author="Tristan Bouchard" w:date="2019-01-28T14:12:00Z">
                  <w:rPr>
                    <w:rFonts w:ascii="Cambria Math" w:hAnsi="Cambria Math"/>
                    <w:i/>
                  </w:rPr>
                </w:ins>
              </m:ctrlPr>
            </m:dPr>
            <m:e>
              <m:r>
                <w:ins w:id="274" w:author="Tristan Bouchard" w:date="2019-01-28T14:12:00Z">
                  <w:rPr>
                    <w:rFonts w:ascii="Cambria Math" w:hAnsi="Cambria Math"/>
                  </w:rPr>
                  <m:t xml:space="preserve"> </m:t>
                </w:ins>
              </m:r>
              <m:rad>
                <m:radPr>
                  <m:degHide m:val="1"/>
                  <m:ctrlPr>
                    <w:ins w:id="275" w:author="Tristan Bouchard" w:date="2019-01-28T14:12:00Z">
                      <w:rPr>
                        <w:rFonts w:ascii="Cambria Math" w:hAnsi="Cambria Math"/>
                        <w:i/>
                      </w:rPr>
                    </w:ins>
                  </m:ctrlPr>
                </m:radPr>
                <m:deg/>
                <m:e>
                  <m:r>
                    <w:ins w:id="276" w:author="Tristan Bouchard" w:date="2019-01-28T14:12:00Z">
                      <w:rPr>
                        <w:rFonts w:ascii="Cambria Math" w:hAnsi="Cambria Math"/>
                      </w:rPr>
                      <m:t xml:space="preserve">x </m:t>
                    </w:ins>
                  </m:r>
                </m:e>
              </m:rad>
              <m:r>
                <w:ins w:id="277" w:author="Tristan Bouchard" w:date="2019-01-28T14:12:00Z">
                  <w:rPr>
                    <w:rFonts w:ascii="Cambria Math" w:hAnsi="Cambria Math"/>
                  </w:rPr>
                  <m:t xml:space="preserve"> - </m:t>
                </w:ins>
              </m:r>
              <m:rad>
                <m:radPr>
                  <m:degHide m:val="1"/>
                  <m:ctrlPr>
                    <w:ins w:id="278" w:author="Tristan Bouchard" w:date="2019-01-28T14:12:00Z">
                      <w:rPr>
                        <w:rFonts w:ascii="Cambria Math" w:hAnsi="Cambria Math"/>
                        <w:i/>
                      </w:rPr>
                    </w:ins>
                  </m:ctrlPr>
                </m:radPr>
                <m:deg/>
                <m:e>
                  <m:r>
                    <w:ins w:id="279" w:author="Tristan Bouchard" w:date="2019-01-28T14:12:00Z">
                      <w:rPr>
                        <w:rFonts w:ascii="Cambria Math" w:hAnsi="Cambria Math"/>
                      </w:rPr>
                      <m:t>x-1</m:t>
                    </w:ins>
                  </m:r>
                </m:e>
              </m:rad>
              <m:r>
                <w:ins w:id="280" w:author="Tristan Bouchard" w:date="2019-01-28T14:12:00Z">
                  <w:rPr>
                    <w:rFonts w:ascii="Cambria Math" w:hAnsi="Cambria Math"/>
                  </w:rPr>
                  <m:t xml:space="preserve"> </m:t>
                </w:ins>
              </m:r>
            </m:e>
          </m:d>
          <m:r>
            <w:ins w:id="281" w:author="Tristan Bouchard" w:date="2019-01-28T14:12:00Z">
              <w:rPr>
                <w:rFonts w:ascii="Cambria Math" w:eastAsiaTheme="minorEastAsia" w:hAnsi="Cambria Math"/>
              </w:rPr>
              <m:t>*</m:t>
            </w:ins>
          </m:r>
          <m:f>
            <m:fPr>
              <m:ctrlPr>
                <w:ins w:id="282" w:author="Tristan Bouchard" w:date="2019-01-28T14:13:00Z">
                  <w:rPr>
                    <w:rFonts w:ascii="Cambria Math" w:eastAsiaTheme="minorEastAsia" w:hAnsi="Cambria Math"/>
                    <w:i/>
                  </w:rPr>
                </w:ins>
              </m:ctrlPr>
            </m:fPr>
            <m:num>
              <m:rad>
                <m:radPr>
                  <m:degHide m:val="1"/>
                  <m:ctrlPr>
                    <w:ins w:id="283" w:author="Tristan Bouchard" w:date="2019-01-28T14:12:00Z">
                      <w:rPr>
                        <w:rFonts w:ascii="Cambria Math" w:eastAsiaTheme="minorEastAsia" w:hAnsi="Cambria Math"/>
                        <w:i/>
                      </w:rPr>
                    </w:ins>
                  </m:ctrlPr>
                </m:radPr>
                <m:deg/>
                <m:e>
                  <m:r>
                    <w:ins w:id="284" w:author="Tristan Bouchard" w:date="2019-01-28T14:12:00Z">
                      <w:rPr>
                        <w:rFonts w:ascii="Cambria Math" w:eastAsiaTheme="minorEastAsia" w:hAnsi="Cambria Math"/>
                      </w:rPr>
                      <m:t>x</m:t>
                    </w:ins>
                  </m:r>
                </m:e>
              </m:rad>
              <m:r>
                <w:ins w:id="285" w:author="Tristan Bouchard" w:date="2019-01-28T14:12:00Z">
                  <w:rPr>
                    <w:rFonts w:ascii="Cambria Math" w:eastAsiaTheme="minorEastAsia" w:hAnsi="Cambria Math"/>
                  </w:rPr>
                  <m:t xml:space="preserve">+ </m:t>
                </w:ins>
              </m:r>
              <m:rad>
                <m:radPr>
                  <m:degHide m:val="1"/>
                  <m:ctrlPr>
                    <w:ins w:id="286" w:author="Tristan Bouchard" w:date="2019-01-28T14:12:00Z">
                      <w:rPr>
                        <w:rFonts w:ascii="Cambria Math" w:eastAsiaTheme="minorEastAsia" w:hAnsi="Cambria Math"/>
                        <w:i/>
                      </w:rPr>
                    </w:ins>
                  </m:ctrlPr>
                </m:radPr>
                <m:deg/>
                <m:e>
                  <m:r>
                    <w:ins w:id="287" w:author="Tristan Bouchard" w:date="2019-01-28T14:12:00Z">
                      <w:rPr>
                        <w:rFonts w:ascii="Cambria Math" w:eastAsiaTheme="minorEastAsia" w:hAnsi="Cambria Math"/>
                      </w:rPr>
                      <m:t>x-1</m:t>
                    </w:ins>
                  </m:r>
                </m:e>
              </m:rad>
              <m:r>
                <w:ins w:id="288" w:author="Tristan Bouchard" w:date="2019-01-28T14:12:00Z">
                  <w:rPr>
                    <w:rFonts w:ascii="Cambria Math" w:eastAsiaTheme="minorEastAsia" w:hAnsi="Cambria Math"/>
                  </w:rPr>
                  <m:t xml:space="preserve"> </m:t>
                </w:ins>
              </m:r>
            </m:num>
            <m:den>
              <m:rad>
                <m:radPr>
                  <m:degHide m:val="1"/>
                  <m:ctrlPr>
                    <w:ins w:id="289" w:author="Tristan Bouchard" w:date="2019-01-28T14:13:00Z">
                      <w:rPr>
                        <w:rFonts w:ascii="Cambria Math" w:eastAsiaTheme="minorEastAsia" w:hAnsi="Cambria Math"/>
                        <w:i/>
                      </w:rPr>
                    </w:ins>
                  </m:ctrlPr>
                </m:radPr>
                <m:deg/>
                <m:e>
                  <m:r>
                    <w:ins w:id="290" w:author="Tristan Bouchard" w:date="2019-01-28T14:13:00Z">
                      <w:rPr>
                        <w:rFonts w:ascii="Cambria Math" w:eastAsiaTheme="minorEastAsia" w:hAnsi="Cambria Math"/>
                      </w:rPr>
                      <m:t>x</m:t>
                    </w:ins>
                  </m:r>
                </m:e>
              </m:rad>
              <m:r>
                <w:ins w:id="291" w:author="Tristan Bouchard" w:date="2019-01-28T14:13:00Z">
                  <w:rPr>
                    <w:rFonts w:ascii="Cambria Math" w:eastAsiaTheme="minorEastAsia" w:hAnsi="Cambria Math"/>
                  </w:rPr>
                  <m:t xml:space="preserve">+ </m:t>
                </w:ins>
              </m:r>
              <m:rad>
                <m:radPr>
                  <m:degHide m:val="1"/>
                  <m:ctrlPr>
                    <w:ins w:id="292" w:author="Tristan Bouchard" w:date="2019-01-28T14:13:00Z">
                      <w:rPr>
                        <w:rFonts w:ascii="Cambria Math" w:eastAsiaTheme="minorEastAsia" w:hAnsi="Cambria Math"/>
                        <w:i/>
                      </w:rPr>
                    </w:ins>
                  </m:ctrlPr>
                </m:radPr>
                <m:deg/>
                <m:e>
                  <m:r>
                    <w:ins w:id="293" w:author="Tristan Bouchard" w:date="2019-01-28T14:13:00Z">
                      <w:rPr>
                        <w:rFonts w:ascii="Cambria Math" w:eastAsiaTheme="minorEastAsia" w:hAnsi="Cambria Math"/>
                      </w:rPr>
                      <m:t>x-1</m:t>
                    </w:ins>
                  </m:r>
                </m:e>
              </m:rad>
              <m:r>
                <w:ins w:id="294" w:author="Tristan Bouchard" w:date="2019-01-28T14:13:00Z">
                  <w:rPr>
                    <w:rFonts w:ascii="Cambria Math" w:eastAsiaTheme="minorEastAsia" w:hAnsi="Cambria Math"/>
                  </w:rPr>
                  <m:t xml:space="preserve"> </m:t>
                </w:ins>
              </m:r>
            </m:den>
          </m:f>
        </m:oMath>
      </m:oMathPara>
    </w:p>
    <w:p w14:paraId="4A29BF53" w14:textId="6F9166D8" w:rsidR="00C61090" w:rsidRPr="00C61090" w:rsidRDefault="00C61090" w:rsidP="00C61090">
      <w:pPr>
        <w:rPr>
          <w:ins w:id="295" w:author="Tristan Bouchard" w:date="2019-01-28T14:14:00Z"/>
          <w:rFonts w:eastAsiaTheme="minorEastAsia"/>
        </w:rPr>
      </w:pPr>
      <m:oMathPara>
        <m:oMath>
          <m:r>
            <w:ins w:id="296" w:author="Tristan Bouchard" w:date="2019-01-28T14:13:00Z">
              <w:rPr>
                <w:rFonts w:ascii="Cambria Math" w:hAnsi="Cambria Math"/>
              </w:rPr>
              <m:t>f</m:t>
            </w:ins>
          </m:r>
          <m:d>
            <m:dPr>
              <m:ctrlPr>
                <w:ins w:id="297" w:author="Tristan Bouchard" w:date="2019-01-28T14:13:00Z">
                  <w:rPr>
                    <w:rFonts w:ascii="Cambria Math" w:hAnsi="Cambria Math"/>
                    <w:i/>
                  </w:rPr>
                </w:ins>
              </m:ctrlPr>
            </m:dPr>
            <m:e>
              <m:r>
                <w:ins w:id="298" w:author="Tristan Bouchard" w:date="2019-01-28T14:13:00Z">
                  <w:rPr>
                    <w:rFonts w:ascii="Cambria Math" w:hAnsi="Cambria Math"/>
                  </w:rPr>
                  <m:t>x</m:t>
                </w:ins>
              </m:r>
            </m:e>
          </m:d>
          <m:r>
            <w:ins w:id="299" w:author="Tristan Bouchard" w:date="2019-01-28T14:13:00Z">
              <w:rPr>
                <w:rFonts w:ascii="Cambria Math" w:hAnsi="Cambria Math"/>
              </w:rPr>
              <m:t>=x*</m:t>
            </w:ins>
          </m:r>
          <m:d>
            <m:dPr>
              <m:ctrlPr>
                <w:ins w:id="300" w:author="Tristan Bouchard" w:date="2019-01-28T14:14:00Z">
                  <w:rPr>
                    <w:rFonts w:ascii="Cambria Math" w:hAnsi="Cambria Math"/>
                    <w:i/>
                  </w:rPr>
                </w:ins>
              </m:ctrlPr>
            </m:dPr>
            <m:e>
              <m:f>
                <m:fPr>
                  <m:ctrlPr>
                    <w:ins w:id="301" w:author="Tristan Bouchard" w:date="2019-01-28T14:14:00Z">
                      <w:rPr>
                        <w:rFonts w:ascii="Cambria Math" w:hAnsi="Cambria Math"/>
                        <w:i/>
                      </w:rPr>
                    </w:ins>
                  </m:ctrlPr>
                </m:fPr>
                <m:num>
                  <m:r>
                    <w:ins w:id="302" w:author="Tristan Bouchard" w:date="2019-01-28T14:13:00Z">
                      <w:rPr>
                        <w:rFonts w:ascii="Cambria Math" w:hAnsi="Cambria Math"/>
                      </w:rPr>
                      <m:t>x-</m:t>
                    </w:ins>
                  </m:r>
                  <m:d>
                    <m:dPr>
                      <m:ctrlPr>
                        <w:ins w:id="303" w:author="Tristan Bouchard" w:date="2019-01-28T14:13:00Z">
                          <w:rPr>
                            <w:rFonts w:ascii="Cambria Math" w:hAnsi="Cambria Math"/>
                            <w:i/>
                          </w:rPr>
                        </w:ins>
                      </m:ctrlPr>
                    </m:dPr>
                    <m:e>
                      <m:r>
                        <w:ins w:id="304" w:author="Tristan Bouchard" w:date="2019-01-28T14:13:00Z">
                          <w:rPr>
                            <w:rFonts w:ascii="Cambria Math" w:hAnsi="Cambria Math"/>
                          </w:rPr>
                          <m:t>x-1</m:t>
                        </w:ins>
                      </m:r>
                    </m:e>
                  </m:d>
                </m:num>
                <m:den>
                  <m:rad>
                    <m:radPr>
                      <m:degHide m:val="1"/>
                      <m:ctrlPr>
                        <w:ins w:id="305" w:author="Tristan Bouchard" w:date="2019-01-28T14:13:00Z">
                          <w:rPr>
                            <w:rFonts w:ascii="Cambria Math" w:eastAsiaTheme="minorEastAsia" w:hAnsi="Cambria Math"/>
                            <w:i/>
                          </w:rPr>
                        </w:ins>
                      </m:ctrlPr>
                    </m:radPr>
                    <m:deg/>
                    <m:e>
                      <m:r>
                        <w:ins w:id="306" w:author="Tristan Bouchard" w:date="2019-01-28T14:13:00Z">
                          <w:rPr>
                            <w:rFonts w:ascii="Cambria Math" w:eastAsiaTheme="minorEastAsia" w:hAnsi="Cambria Math"/>
                          </w:rPr>
                          <m:t>x</m:t>
                        </w:ins>
                      </m:r>
                    </m:e>
                  </m:rad>
                  <m:r>
                    <w:ins w:id="307" w:author="Tristan Bouchard" w:date="2019-01-28T14:13:00Z">
                      <w:rPr>
                        <w:rFonts w:ascii="Cambria Math" w:eastAsiaTheme="minorEastAsia" w:hAnsi="Cambria Math"/>
                      </w:rPr>
                      <m:t xml:space="preserve">+ </m:t>
                    </w:ins>
                  </m:r>
                  <m:rad>
                    <m:radPr>
                      <m:degHide m:val="1"/>
                      <m:ctrlPr>
                        <w:ins w:id="308" w:author="Tristan Bouchard" w:date="2019-01-28T14:13:00Z">
                          <w:rPr>
                            <w:rFonts w:ascii="Cambria Math" w:eastAsiaTheme="minorEastAsia" w:hAnsi="Cambria Math"/>
                            <w:i/>
                          </w:rPr>
                        </w:ins>
                      </m:ctrlPr>
                    </m:radPr>
                    <m:deg/>
                    <m:e>
                      <m:r>
                        <w:ins w:id="309" w:author="Tristan Bouchard" w:date="2019-01-28T14:13:00Z">
                          <w:rPr>
                            <w:rFonts w:ascii="Cambria Math" w:eastAsiaTheme="minorEastAsia" w:hAnsi="Cambria Math"/>
                          </w:rPr>
                          <m:t>x-1</m:t>
                        </w:ins>
                      </m:r>
                    </m:e>
                  </m:rad>
                  <m:r>
                    <w:ins w:id="310" w:author="Tristan Bouchard" w:date="2019-01-28T14:13:00Z">
                      <w:rPr>
                        <w:rFonts w:ascii="Cambria Math" w:eastAsiaTheme="minorEastAsia" w:hAnsi="Cambria Math"/>
                      </w:rPr>
                      <m:t xml:space="preserve"> </m:t>
                    </w:ins>
                  </m:r>
                </m:den>
              </m:f>
              <m:ctrlPr>
                <w:ins w:id="311" w:author="Tristan Bouchard" w:date="2019-01-28T14:14:00Z">
                  <w:rPr>
                    <w:rFonts w:ascii="Cambria Math" w:eastAsiaTheme="minorEastAsia" w:hAnsi="Cambria Math"/>
                    <w:i/>
                  </w:rPr>
                </w:ins>
              </m:ctrlPr>
            </m:e>
          </m:d>
        </m:oMath>
      </m:oMathPara>
    </w:p>
    <w:p w14:paraId="369212B8" w14:textId="3FD0CDE4" w:rsidR="00C61090" w:rsidRPr="00C61090" w:rsidRDefault="00C61090" w:rsidP="00C61090">
      <w:pPr>
        <w:rPr>
          <w:ins w:id="312" w:author="Tristan Bouchard" w:date="2019-01-28T14:15:00Z"/>
          <w:rFonts w:eastAsiaTheme="minorEastAsia"/>
        </w:rPr>
      </w:pPr>
      <m:oMathPara>
        <m:oMath>
          <m:r>
            <w:ins w:id="313" w:author="Tristan Bouchard" w:date="2019-01-28T14:14:00Z">
              <w:rPr>
                <w:rFonts w:ascii="Cambria Math" w:eastAsiaTheme="minorEastAsia" w:hAnsi="Cambria Math"/>
              </w:rPr>
              <m:t>f</m:t>
            </w:ins>
          </m:r>
          <m:d>
            <m:dPr>
              <m:ctrlPr>
                <w:ins w:id="314" w:author="Tristan Bouchard" w:date="2019-01-28T14:14:00Z">
                  <w:rPr>
                    <w:rFonts w:ascii="Cambria Math" w:eastAsiaTheme="minorEastAsia" w:hAnsi="Cambria Math"/>
                    <w:i/>
                  </w:rPr>
                </w:ins>
              </m:ctrlPr>
            </m:dPr>
            <m:e>
              <m:r>
                <w:ins w:id="315" w:author="Tristan Bouchard" w:date="2019-01-28T14:14:00Z">
                  <w:rPr>
                    <w:rFonts w:ascii="Cambria Math" w:eastAsiaTheme="minorEastAsia" w:hAnsi="Cambria Math"/>
                  </w:rPr>
                  <m:t>x</m:t>
                </w:ins>
              </m:r>
            </m:e>
          </m:d>
          <m:r>
            <w:ins w:id="316" w:author="Tristan Bouchard" w:date="2019-01-28T14:14:00Z">
              <w:rPr>
                <w:rFonts w:ascii="Cambria Math" w:eastAsiaTheme="minorEastAsia" w:hAnsi="Cambria Math"/>
              </w:rPr>
              <m:t>=</m:t>
            </w:ins>
          </m:r>
          <m:f>
            <m:fPr>
              <m:ctrlPr>
                <w:ins w:id="317" w:author="Tristan Bouchard" w:date="2019-01-28T14:14:00Z">
                  <w:rPr>
                    <w:rFonts w:ascii="Cambria Math" w:eastAsiaTheme="minorEastAsia" w:hAnsi="Cambria Math"/>
                    <w:i/>
                  </w:rPr>
                </w:ins>
              </m:ctrlPr>
            </m:fPr>
            <m:num>
              <m:r>
                <w:ins w:id="318" w:author="Tristan Bouchard" w:date="2019-01-28T14:14:00Z">
                  <w:rPr>
                    <w:rFonts w:ascii="Cambria Math" w:eastAsiaTheme="minorEastAsia" w:hAnsi="Cambria Math"/>
                  </w:rPr>
                  <m:t>x</m:t>
                </w:ins>
              </m:r>
            </m:num>
            <m:den>
              <m:rad>
                <m:radPr>
                  <m:degHide m:val="1"/>
                  <m:ctrlPr>
                    <w:ins w:id="319" w:author="Tristan Bouchard" w:date="2019-01-28T14:14:00Z">
                      <w:rPr>
                        <w:rFonts w:ascii="Cambria Math" w:eastAsiaTheme="minorEastAsia" w:hAnsi="Cambria Math"/>
                        <w:i/>
                      </w:rPr>
                    </w:ins>
                  </m:ctrlPr>
                </m:radPr>
                <m:deg/>
                <m:e>
                  <m:r>
                    <w:ins w:id="320" w:author="Tristan Bouchard" w:date="2019-01-28T14:14:00Z">
                      <w:rPr>
                        <w:rFonts w:ascii="Cambria Math" w:eastAsiaTheme="minorEastAsia" w:hAnsi="Cambria Math"/>
                      </w:rPr>
                      <m:t>x</m:t>
                    </w:ins>
                  </m:r>
                </m:e>
              </m:rad>
              <m:r>
                <w:ins w:id="321" w:author="Tristan Bouchard" w:date="2019-01-28T14:14:00Z">
                  <w:rPr>
                    <w:rFonts w:ascii="Cambria Math" w:eastAsiaTheme="minorEastAsia" w:hAnsi="Cambria Math"/>
                  </w:rPr>
                  <m:t xml:space="preserve">+ </m:t>
                </w:ins>
              </m:r>
              <m:rad>
                <m:radPr>
                  <m:degHide m:val="1"/>
                  <m:ctrlPr>
                    <w:ins w:id="322" w:author="Tristan Bouchard" w:date="2019-01-28T14:14:00Z">
                      <w:rPr>
                        <w:rFonts w:ascii="Cambria Math" w:eastAsiaTheme="minorEastAsia" w:hAnsi="Cambria Math"/>
                        <w:i/>
                      </w:rPr>
                    </w:ins>
                  </m:ctrlPr>
                </m:radPr>
                <m:deg/>
                <m:e>
                  <m:r>
                    <w:ins w:id="323" w:author="Tristan Bouchard" w:date="2019-01-28T14:14:00Z">
                      <w:rPr>
                        <w:rFonts w:ascii="Cambria Math" w:eastAsiaTheme="minorEastAsia" w:hAnsi="Cambria Math"/>
                      </w:rPr>
                      <m:t>x-1</m:t>
                    </w:ins>
                  </m:r>
                </m:e>
              </m:rad>
              <m:r>
                <w:ins w:id="324" w:author="Tristan Bouchard" w:date="2019-01-28T14:14:00Z">
                  <w:rPr>
                    <w:rFonts w:ascii="Cambria Math" w:eastAsiaTheme="minorEastAsia" w:hAnsi="Cambria Math"/>
                  </w:rPr>
                  <m:t xml:space="preserve"> </m:t>
                </w:ins>
              </m:r>
            </m:den>
          </m:f>
        </m:oMath>
      </m:oMathPara>
    </w:p>
    <w:p w14:paraId="48778BAE" w14:textId="55CE293C" w:rsidR="00C61090" w:rsidRDefault="00C61090" w:rsidP="00C61090">
      <w:pPr>
        <w:rPr>
          <w:ins w:id="325" w:author="Tristan Bouchard" w:date="2019-01-28T14:15:00Z"/>
          <w:rFonts w:eastAsiaTheme="minorEastAsia"/>
        </w:rPr>
      </w:pPr>
      <w:ins w:id="326" w:author="Tristan Bouchard" w:date="2019-01-28T14:15:00Z">
        <w:r>
          <w:rPr>
            <w:rFonts w:eastAsiaTheme="minorEastAsia"/>
          </w:rPr>
          <w:t>Calculations for:</w:t>
        </w:r>
      </w:ins>
    </w:p>
    <w:p w14:paraId="6110B6B7" w14:textId="163C62DD" w:rsidR="00C61090" w:rsidRDefault="00C61090" w:rsidP="00C61090">
      <w:pPr>
        <w:rPr>
          <w:ins w:id="327" w:author="Tristan Bouchard" w:date="2019-01-28T14:15:00Z"/>
          <w:rFonts w:eastAsiaTheme="minorEastAsia"/>
        </w:rPr>
      </w:pPr>
      <w:ins w:id="328" w:author="Tristan Bouchard" w:date="2019-01-28T14:15:00Z">
        <w:r>
          <w:rPr>
            <w:rFonts w:eastAsiaTheme="minorEastAsia"/>
          </w:rPr>
          <w:t>X = 10</w:t>
        </w:r>
      </w:ins>
    </w:p>
    <w:p w14:paraId="76518F0A" w14:textId="2370B360" w:rsidR="00C61090" w:rsidRPr="00C61090" w:rsidRDefault="00C61090" w:rsidP="00C61090">
      <w:pPr>
        <w:rPr>
          <w:ins w:id="329" w:author="Tristan Bouchard" w:date="2019-01-28T14:16:00Z"/>
          <w:rFonts w:eastAsiaTheme="minorEastAsia"/>
        </w:rPr>
      </w:pPr>
      <m:oMathPara>
        <m:oMath>
          <m:r>
            <w:ins w:id="330" w:author="Tristan Bouchard" w:date="2019-01-28T14:15:00Z">
              <w:rPr>
                <w:rFonts w:ascii="Cambria Math" w:eastAsiaTheme="minorEastAsia" w:hAnsi="Cambria Math"/>
              </w:rPr>
              <m:t>f</m:t>
            </w:ins>
          </m:r>
          <m:d>
            <m:dPr>
              <m:ctrlPr>
                <w:ins w:id="331" w:author="Tristan Bouchard" w:date="2019-01-28T14:15:00Z">
                  <w:rPr>
                    <w:rFonts w:ascii="Cambria Math" w:eastAsiaTheme="minorEastAsia" w:hAnsi="Cambria Math"/>
                    <w:i/>
                  </w:rPr>
                </w:ins>
              </m:ctrlPr>
            </m:dPr>
            <m:e>
              <m:r>
                <w:ins w:id="332" w:author="Tristan Bouchard" w:date="2019-01-28T14:16:00Z">
                  <w:rPr>
                    <w:rFonts w:ascii="Cambria Math" w:eastAsiaTheme="minorEastAsia" w:hAnsi="Cambria Math"/>
                  </w:rPr>
                  <m:t>10</m:t>
                </w:ins>
              </m:r>
            </m:e>
          </m:d>
          <m:r>
            <w:ins w:id="333" w:author="Tristan Bouchard" w:date="2019-01-28T14:15:00Z">
              <w:rPr>
                <w:rFonts w:ascii="Cambria Math" w:eastAsiaTheme="minorEastAsia" w:hAnsi="Cambria Math"/>
              </w:rPr>
              <m:t>=</m:t>
            </w:ins>
          </m:r>
          <m:f>
            <m:fPr>
              <m:ctrlPr>
                <w:ins w:id="334" w:author="Tristan Bouchard" w:date="2019-01-28T14:15:00Z">
                  <w:rPr>
                    <w:rFonts w:ascii="Cambria Math" w:eastAsiaTheme="minorEastAsia" w:hAnsi="Cambria Math"/>
                    <w:i/>
                  </w:rPr>
                </w:ins>
              </m:ctrlPr>
            </m:fPr>
            <m:num>
              <m:r>
                <w:ins w:id="335" w:author="Tristan Bouchard" w:date="2019-01-28T14:15:00Z">
                  <w:rPr>
                    <w:rFonts w:ascii="Cambria Math" w:eastAsiaTheme="minorEastAsia" w:hAnsi="Cambria Math"/>
                  </w:rPr>
                  <m:t>10</m:t>
                </w:ins>
              </m:r>
            </m:num>
            <m:den>
              <m:rad>
                <m:radPr>
                  <m:degHide m:val="1"/>
                  <m:ctrlPr>
                    <w:ins w:id="336" w:author="Tristan Bouchard" w:date="2019-01-28T14:15:00Z">
                      <w:rPr>
                        <w:rFonts w:ascii="Cambria Math" w:eastAsiaTheme="minorEastAsia" w:hAnsi="Cambria Math"/>
                        <w:i/>
                      </w:rPr>
                    </w:ins>
                  </m:ctrlPr>
                </m:radPr>
                <m:deg/>
                <m:e>
                  <m:r>
                    <w:ins w:id="337" w:author="Tristan Bouchard" w:date="2019-01-28T14:15:00Z">
                      <w:rPr>
                        <w:rFonts w:ascii="Cambria Math" w:eastAsiaTheme="minorEastAsia" w:hAnsi="Cambria Math"/>
                      </w:rPr>
                      <m:t>10</m:t>
                    </w:ins>
                  </m:r>
                </m:e>
              </m:rad>
              <m:r>
                <w:ins w:id="338" w:author="Tristan Bouchard" w:date="2019-01-28T14:15:00Z">
                  <w:rPr>
                    <w:rFonts w:ascii="Cambria Math" w:eastAsiaTheme="minorEastAsia" w:hAnsi="Cambria Math"/>
                  </w:rPr>
                  <m:t xml:space="preserve">+ </m:t>
                </w:ins>
              </m:r>
              <m:rad>
                <m:radPr>
                  <m:degHide m:val="1"/>
                  <m:ctrlPr>
                    <w:ins w:id="339" w:author="Tristan Bouchard" w:date="2019-01-28T14:15:00Z">
                      <w:rPr>
                        <w:rFonts w:ascii="Cambria Math" w:eastAsiaTheme="minorEastAsia" w:hAnsi="Cambria Math"/>
                        <w:i/>
                      </w:rPr>
                    </w:ins>
                  </m:ctrlPr>
                </m:radPr>
                <m:deg/>
                <m:e>
                  <m:r>
                    <w:ins w:id="340" w:author="Tristan Bouchard" w:date="2019-01-28T14:16:00Z">
                      <w:rPr>
                        <w:rFonts w:ascii="Cambria Math" w:eastAsiaTheme="minorEastAsia" w:hAnsi="Cambria Math"/>
                      </w:rPr>
                      <m:t>10</m:t>
                    </w:ins>
                  </m:r>
                  <m:r>
                    <w:ins w:id="341" w:author="Tristan Bouchard" w:date="2019-01-28T14:15:00Z">
                      <w:rPr>
                        <w:rFonts w:ascii="Cambria Math" w:eastAsiaTheme="minorEastAsia" w:hAnsi="Cambria Math"/>
                      </w:rPr>
                      <m:t>-1</m:t>
                    </w:ins>
                  </m:r>
                </m:e>
              </m:rad>
              <m:r>
                <w:ins w:id="342" w:author="Tristan Bouchard" w:date="2019-01-28T14:15:00Z">
                  <w:rPr>
                    <w:rFonts w:ascii="Cambria Math" w:eastAsiaTheme="minorEastAsia" w:hAnsi="Cambria Math"/>
                  </w:rPr>
                  <m:t xml:space="preserve"> </m:t>
                </w:ins>
              </m:r>
            </m:den>
          </m:f>
        </m:oMath>
      </m:oMathPara>
    </w:p>
    <w:p w14:paraId="5C4CA40F" w14:textId="3F222530" w:rsidR="00C61090" w:rsidRPr="00C61090" w:rsidRDefault="00C61090" w:rsidP="00C61090">
      <w:pPr>
        <w:rPr>
          <w:ins w:id="343" w:author="Tristan Bouchard" w:date="2019-01-28T14:16:00Z"/>
          <w:rFonts w:eastAsiaTheme="minorEastAsia"/>
          <w:rPrChange w:id="344" w:author="Tristan Bouchard" w:date="2019-01-28T14:16:00Z">
            <w:rPr>
              <w:ins w:id="345" w:author="Tristan Bouchard" w:date="2019-01-28T14:16:00Z"/>
              <w:rFonts w:ascii="Cambria Math" w:eastAsiaTheme="minorEastAsia" w:hAnsi="Cambria Math"/>
              <w:i/>
            </w:rPr>
          </w:rPrChange>
        </w:rPr>
      </w:pPr>
      <m:oMathPara>
        <m:oMath>
          <m:r>
            <w:ins w:id="346" w:author="Tristan Bouchard" w:date="2019-01-28T14:16:00Z">
              <w:rPr>
                <w:rFonts w:ascii="Cambria Math" w:eastAsiaTheme="minorEastAsia" w:hAnsi="Cambria Math"/>
              </w:rPr>
              <m:t>f</m:t>
            </w:ins>
          </m:r>
          <m:d>
            <m:dPr>
              <m:ctrlPr>
                <w:ins w:id="347" w:author="Tristan Bouchard" w:date="2019-01-28T14:16:00Z">
                  <w:rPr>
                    <w:rFonts w:ascii="Cambria Math" w:eastAsiaTheme="minorEastAsia" w:hAnsi="Cambria Math"/>
                    <w:i/>
                  </w:rPr>
                </w:ins>
              </m:ctrlPr>
            </m:dPr>
            <m:e>
              <m:r>
                <w:ins w:id="348" w:author="Tristan Bouchard" w:date="2019-01-28T14:16:00Z">
                  <w:rPr>
                    <w:rFonts w:ascii="Cambria Math" w:eastAsiaTheme="minorEastAsia" w:hAnsi="Cambria Math"/>
                  </w:rPr>
                  <m:t>10</m:t>
                </w:ins>
              </m:r>
            </m:e>
          </m:d>
          <m:r>
            <w:ins w:id="349" w:author="Tristan Bouchard" w:date="2019-01-28T14:16:00Z">
              <w:rPr>
                <w:rFonts w:ascii="Cambria Math" w:eastAsiaTheme="minorEastAsia" w:hAnsi="Cambria Math"/>
              </w:rPr>
              <m:t>=</m:t>
            </w:ins>
          </m:r>
          <m:f>
            <m:fPr>
              <m:ctrlPr>
                <w:ins w:id="350" w:author="Tristan Bouchard" w:date="2019-01-28T14:16:00Z">
                  <w:rPr>
                    <w:rFonts w:ascii="Cambria Math" w:eastAsiaTheme="minorEastAsia" w:hAnsi="Cambria Math"/>
                    <w:i/>
                  </w:rPr>
                </w:ins>
              </m:ctrlPr>
            </m:fPr>
            <m:num>
              <m:r>
                <w:ins w:id="351" w:author="Tristan Bouchard" w:date="2019-01-28T14:16:00Z">
                  <w:rPr>
                    <w:rFonts w:ascii="Cambria Math" w:eastAsiaTheme="minorEastAsia" w:hAnsi="Cambria Math"/>
                  </w:rPr>
                  <m:t>10</m:t>
                </w:ins>
              </m:r>
            </m:num>
            <m:den>
              <m:r>
                <w:ins w:id="352" w:author="Tristan Bouchard" w:date="2019-01-28T14:16:00Z">
                  <w:rPr>
                    <w:rFonts w:ascii="Cambria Math" w:eastAsiaTheme="minorEastAsia" w:hAnsi="Cambria Math"/>
                  </w:rPr>
                  <m:t>3.16228+3.00000</m:t>
                </w:ins>
              </m:r>
            </m:den>
          </m:f>
        </m:oMath>
      </m:oMathPara>
    </w:p>
    <w:p w14:paraId="1BF97BD4" w14:textId="497EC66D" w:rsidR="00C61090" w:rsidRPr="00C61090" w:rsidRDefault="00C61090" w:rsidP="00C61090">
      <w:pPr>
        <w:rPr>
          <w:ins w:id="353" w:author="Tristan Bouchard" w:date="2019-01-28T14:15:00Z"/>
          <w:rFonts w:eastAsiaTheme="minorEastAsia"/>
        </w:rPr>
      </w:pPr>
      <m:oMathPara>
        <m:oMath>
          <m:r>
            <w:ins w:id="354" w:author="Tristan Bouchard" w:date="2019-01-28T14:17:00Z">
              <w:rPr>
                <w:rFonts w:ascii="Cambria Math" w:eastAsiaTheme="minorEastAsia" w:hAnsi="Cambria Math"/>
              </w:rPr>
              <m:t>f</m:t>
            </w:ins>
          </m:r>
          <m:d>
            <m:dPr>
              <m:ctrlPr>
                <w:ins w:id="355" w:author="Tristan Bouchard" w:date="2019-01-28T14:17:00Z">
                  <w:rPr>
                    <w:rFonts w:ascii="Cambria Math" w:eastAsiaTheme="minorEastAsia" w:hAnsi="Cambria Math"/>
                    <w:i/>
                  </w:rPr>
                </w:ins>
              </m:ctrlPr>
            </m:dPr>
            <m:e>
              <m:r>
                <w:ins w:id="356" w:author="Tristan Bouchard" w:date="2019-01-28T14:17:00Z">
                  <w:rPr>
                    <w:rFonts w:ascii="Cambria Math" w:eastAsiaTheme="minorEastAsia" w:hAnsi="Cambria Math"/>
                  </w:rPr>
                  <m:t>10</m:t>
                </w:ins>
              </m:r>
            </m:e>
          </m:d>
          <m:r>
            <w:ins w:id="357" w:author="Tristan Bouchard" w:date="2019-01-28T14:17:00Z">
              <w:rPr>
                <w:rFonts w:ascii="Cambria Math" w:eastAsiaTheme="minorEastAsia" w:hAnsi="Cambria Math"/>
              </w:rPr>
              <m:t>=1.62278</m:t>
            </w:ins>
          </m:r>
        </m:oMath>
      </m:oMathPara>
    </w:p>
    <w:p w14:paraId="25A985D6" w14:textId="17E32E57" w:rsidR="00C61090" w:rsidRPr="00C61090" w:rsidRDefault="00C61090" w:rsidP="00C61090">
      <w:pPr>
        <w:rPr>
          <w:ins w:id="358" w:author="Tristan Bouchard" w:date="2019-01-28T14:13:00Z"/>
          <w:rFonts w:eastAsiaTheme="minorEastAsia"/>
          <w:rPrChange w:id="359" w:author="Tristan Bouchard" w:date="2019-01-28T14:13:00Z">
            <w:rPr>
              <w:ins w:id="360" w:author="Tristan Bouchard" w:date="2019-01-28T14:13:00Z"/>
              <w:rFonts w:ascii="Cambria Math" w:eastAsiaTheme="minorEastAsia" w:hAnsi="Cambria Math"/>
              <w:i/>
            </w:rPr>
          </w:rPrChange>
        </w:rPr>
      </w:pPr>
    </w:p>
    <w:p w14:paraId="48165D46" w14:textId="53641438" w:rsidR="00C61090" w:rsidRDefault="006B2D61" w:rsidP="00C61090">
      <w:pPr>
        <w:rPr>
          <w:ins w:id="361" w:author="Tristan Bouchard" w:date="2019-01-28T14:22:00Z"/>
          <w:rFonts w:eastAsiaTheme="minorEastAsia"/>
        </w:rPr>
      </w:pPr>
      <w:ins w:id="362" w:author="Tristan Bouchard" w:date="2019-01-28T14:22:00Z">
        <w:r>
          <w:rPr>
            <w:rFonts w:eastAsiaTheme="minorEastAsia"/>
          </w:rPr>
          <w:t>X = 1000</w:t>
        </w:r>
      </w:ins>
    </w:p>
    <w:p w14:paraId="4168997C" w14:textId="77777777" w:rsidR="006B2D61" w:rsidRPr="00C61090" w:rsidRDefault="006B2D61" w:rsidP="00C61090">
      <w:pPr>
        <w:rPr>
          <w:ins w:id="363" w:author="Tristan Bouchard" w:date="2019-01-28T14:12:00Z"/>
          <w:rFonts w:eastAsiaTheme="minorEastAsia"/>
          <w:rPrChange w:id="364" w:author="Tristan Bouchard" w:date="2019-01-28T14:13:00Z">
            <w:rPr>
              <w:ins w:id="365" w:author="Tristan Bouchard" w:date="2019-01-28T14:12:00Z"/>
            </w:rPr>
          </w:rPrChange>
        </w:rPr>
      </w:pPr>
    </w:p>
    <w:p w14:paraId="3CF5BAD1" w14:textId="0326BBBE" w:rsidR="006B2D61" w:rsidRPr="006B2D61" w:rsidRDefault="006B2D61" w:rsidP="006B2D61">
      <w:pPr>
        <w:rPr>
          <w:ins w:id="366" w:author="Tristan Bouchard" w:date="2019-01-28T14:23:00Z"/>
          <w:rFonts w:eastAsiaTheme="minorEastAsia"/>
        </w:rPr>
      </w:pPr>
      <m:oMathPara>
        <m:oMath>
          <m:r>
            <w:ins w:id="367" w:author="Tristan Bouchard" w:date="2019-01-28T14:23:00Z">
              <w:rPr>
                <w:rFonts w:ascii="Cambria Math" w:eastAsiaTheme="minorEastAsia" w:hAnsi="Cambria Math"/>
              </w:rPr>
              <m:t>f</m:t>
            </w:ins>
          </m:r>
          <m:d>
            <m:dPr>
              <m:ctrlPr>
                <w:ins w:id="368" w:author="Tristan Bouchard" w:date="2019-01-28T14:23:00Z">
                  <w:rPr>
                    <w:rFonts w:ascii="Cambria Math" w:eastAsiaTheme="minorEastAsia" w:hAnsi="Cambria Math"/>
                    <w:i/>
                  </w:rPr>
                </w:ins>
              </m:ctrlPr>
            </m:dPr>
            <m:e>
              <m:r>
                <w:ins w:id="369" w:author="Tristan Bouchard" w:date="2019-01-28T14:23:00Z">
                  <w:rPr>
                    <w:rFonts w:ascii="Cambria Math" w:eastAsiaTheme="minorEastAsia" w:hAnsi="Cambria Math"/>
                  </w:rPr>
                  <m:t>1000</m:t>
                </w:ins>
              </m:r>
            </m:e>
          </m:d>
          <m:r>
            <w:ins w:id="370" w:author="Tristan Bouchard" w:date="2019-01-28T14:23:00Z">
              <w:rPr>
                <w:rFonts w:ascii="Cambria Math" w:eastAsiaTheme="minorEastAsia" w:hAnsi="Cambria Math"/>
              </w:rPr>
              <m:t>=</m:t>
            </w:ins>
          </m:r>
          <m:f>
            <m:fPr>
              <m:ctrlPr>
                <w:ins w:id="371" w:author="Tristan Bouchard" w:date="2019-01-28T14:23:00Z">
                  <w:rPr>
                    <w:rFonts w:ascii="Cambria Math" w:eastAsiaTheme="minorEastAsia" w:hAnsi="Cambria Math"/>
                    <w:i/>
                  </w:rPr>
                </w:ins>
              </m:ctrlPr>
            </m:fPr>
            <m:num>
              <m:r>
                <w:ins w:id="372" w:author="Tristan Bouchard" w:date="2019-01-28T14:23:00Z">
                  <w:rPr>
                    <w:rFonts w:ascii="Cambria Math" w:eastAsiaTheme="minorEastAsia" w:hAnsi="Cambria Math"/>
                  </w:rPr>
                  <m:t>1000</m:t>
                </w:ins>
              </m:r>
            </m:num>
            <m:den>
              <m:rad>
                <m:radPr>
                  <m:degHide m:val="1"/>
                  <m:ctrlPr>
                    <w:ins w:id="373" w:author="Tristan Bouchard" w:date="2019-01-28T14:23:00Z">
                      <w:rPr>
                        <w:rFonts w:ascii="Cambria Math" w:eastAsiaTheme="minorEastAsia" w:hAnsi="Cambria Math"/>
                        <w:i/>
                      </w:rPr>
                    </w:ins>
                  </m:ctrlPr>
                </m:radPr>
                <m:deg/>
                <m:e>
                  <m:r>
                    <w:ins w:id="374" w:author="Tristan Bouchard" w:date="2019-01-28T14:23:00Z">
                      <w:rPr>
                        <w:rFonts w:ascii="Cambria Math" w:eastAsiaTheme="minorEastAsia" w:hAnsi="Cambria Math"/>
                      </w:rPr>
                      <m:t>1000</m:t>
                    </w:ins>
                  </m:r>
                </m:e>
              </m:rad>
              <m:r>
                <w:ins w:id="375" w:author="Tristan Bouchard" w:date="2019-01-28T14:23:00Z">
                  <w:rPr>
                    <w:rFonts w:ascii="Cambria Math" w:eastAsiaTheme="minorEastAsia" w:hAnsi="Cambria Math"/>
                  </w:rPr>
                  <m:t xml:space="preserve">+ </m:t>
                </w:ins>
              </m:r>
              <m:rad>
                <m:radPr>
                  <m:degHide m:val="1"/>
                  <m:ctrlPr>
                    <w:ins w:id="376" w:author="Tristan Bouchard" w:date="2019-01-28T14:23:00Z">
                      <w:rPr>
                        <w:rFonts w:ascii="Cambria Math" w:eastAsiaTheme="minorEastAsia" w:hAnsi="Cambria Math"/>
                        <w:i/>
                      </w:rPr>
                    </w:ins>
                  </m:ctrlPr>
                </m:radPr>
                <m:deg/>
                <m:e>
                  <m:r>
                    <w:ins w:id="377" w:author="Tristan Bouchard" w:date="2019-01-28T14:23:00Z">
                      <w:rPr>
                        <w:rFonts w:ascii="Cambria Math" w:eastAsiaTheme="minorEastAsia" w:hAnsi="Cambria Math"/>
                      </w:rPr>
                      <m:t>1000-1</m:t>
                    </w:ins>
                  </m:r>
                </m:e>
              </m:rad>
              <m:r>
                <w:ins w:id="378" w:author="Tristan Bouchard" w:date="2019-01-28T14:23:00Z">
                  <w:rPr>
                    <w:rFonts w:ascii="Cambria Math" w:eastAsiaTheme="minorEastAsia" w:hAnsi="Cambria Math"/>
                  </w:rPr>
                  <m:t xml:space="preserve"> </m:t>
                </w:ins>
              </m:r>
            </m:den>
          </m:f>
        </m:oMath>
      </m:oMathPara>
    </w:p>
    <w:p w14:paraId="7FFD1221" w14:textId="402017F0" w:rsidR="006B2D61" w:rsidRPr="006B2D61" w:rsidRDefault="006B2D61" w:rsidP="006B2D61">
      <w:pPr>
        <w:rPr>
          <w:ins w:id="379" w:author="Tristan Bouchard" w:date="2019-01-28T14:23:00Z"/>
          <w:rFonts w:eastAsiaTheme="minorEastAsia"/>
          <w:rPrChange w:id="380" w:author="Tristan Bouchard" w:date="2019-01-28T14:23:00Z">
            <w:rPr>
              <w:ins w:id="381" w:author="Tristan Bouchard" w:date="2019-01-28T14:23:00Z"/>
              <w:rFonts w:ascii="Cambria Math" w:eastAsiaTheme="minorEastAsia" w:hAnsi="Cambria Math"/>
              <w:i/>
            </w:rPr>
          </w:rPrChange>
        </w:rPr>
      </w:pPr>
      <m:oMathPara>
        <m:oMath>
          <m:r>
            <w:ins w:id="382" w:author="Tristan Bouchard" w:date="2019-01-28T14:23:00Z">
              <w:rPr>
                <w:rFonts w:ascii="Cambria Math" w:eastAsiaTheme="minorEastAsia" w:hAnsi="Cambria Math"/>
              </w:rPr>
              <m:t>f</m:t>
            </w:ins>
          </m:r>
          <m:d>
            <m:dPr>
              <m:ctrlPr>
                <w:ins w:id="383" w:author="Tristan Bouchard" w:date="2019-01-28T14:23:00Z">
                  <w:rPr>
                    <w:rFonts w:ascii="Cambria Math" w:eastAsiaTheme="minorEastAsia" w:hAnsi="Cambria Math"/>
                    <w:i/>
                  </w:rPr>
                </w:ins>
              </m:ctrlPr>
            </m:dPr>
            <m:e>
              <m:r>
                <w:ins w:id="384" w:author="Tristan Bouchard" w:date="2019-01-28T14:23:00Z">
                  <w:rPr>
                    <w:rFonts w:ascii="Cambria Math" w:eastAsiaTheme="minorEastAsia" w:hAnsi="Cambria Math"/>
                  </w:rPr>
                  <m:t>1000</m:t>
                </w:ins>
              </m:r>
            </m:e>
          </m:d>
          <m:r>
            <w:ins w:id="385" w:author="Tristan Bouchard" w:date="2019-01-28T14:23:00Z">
              <w:rPr>
                <w:rFonts w:ascii="Cambria Math" w:eastAsiaTheme="minorEastAsia" w:hAnsi="Cambria Math"/>
              </w:rPr>
              <m:t>=</m:t>
            </w:ins>
          </m:r>
          <m:f>
            <m:fPr>
              <m:ctrlPr>
                <w:ins w:id="386" w:author="Tristan Bouchard" w:date="2019-01-28T14:23:00Z">
                  <w:rPr>
                    <w:rFonts w:ascii="Cambria Math" w:eastAsiaTheme="minorEastAsia" w:hAnsi="Cambria Math"/>
                    <w:i/>
                  </w:rPr>
                </w:ins>
              </m:ctrlPr>
            </m:fPr>
            <m:num>
              <m:r>
                <w:ins w:id="387" w:author="Tristan Bouchard" w:date="2019-01-28T14:23:00Z">
                  <w:rPr>
                    <w:rFonts w:ascii="Cambria Math" w:eastAsiaTheme="minorEastAsia" w:hAnsi="Cambria Math"/>
                  </w:rPr>
                  <m:t>1000</m:t>
                </w:ins>
              </m:r>
            </m:num>
            <m:den>
              <m:r>
                <w:ins w:id="388" w:author="Tristan Bouchard" w:date="2019-01-28T14:23:00Z">
                  <w:rPr>
                    <w:rFonts w:ascii="Cambria Math" w:eastAsiaTheme="minorEastAsia" w:hAnsi="Cambria Math"/>
                  </w:rPr>
                  <m:t>31.6228+31.6070</m:t>
                </w:ins>
              </m:r>
            </m:den>
          </m:f>
        </m:oMath>
      </m:oMathPara>
    </w:p>
    <w:p w14:paraId="2A4339BD" w14:textId="7FF6ADF0" w:rsidR="006B2D61" w:rsidRPr="006B2D61" w:rsidRDefault="006B2D61" w:rsidP="006B2D61">
      <w:pPr>
        <w:rPr>
          <w:ins w:id="389" w:author="Tristan Bouchard" w:date="2019-01-28T14:23:00Z"/>
          <w:rFonts w:eastAsiaTheme="minorEastAsia"/>
        </w:rPr>
      </w:pPr>
      <m:oMathPara>
        <m:oMath>
          <m:r>
            <w:ins w:id="390" w:author="Tristan Bouchard" w:date="2019-01-28T14:23:00Z">
              <w:rPr>
                <w:rFonts w:ascii="Cambria Math" w:eastAsiaTheme="minorEastAsia" w:hAnsi="Cambria Math"/>
              </w:rPr>
              <m:t>f</m:t>
            </w:ins>
          </m:r>
          <m:d>
            <m:dPr>
              <m:ctrlPr>
                <w:ins w:id="391" w:author="Tristan Bouchard" w:date="2019-01-28T14:23:00Z">
                  <w:rPr>
                    <w:rFonts w:ascii="Cambria Math" w:eastAsiaTheme="minorEastAsia" w:hAnsi="Cambria Math"/>
                    <w:i/>
                  </w:rPr>
                </w:ins>
              </m:ctrlPr>
            </m:dPr>
            <m:e>
              <m:r>
                <w:ins w:id="392" w:author="Tristan Bouchard" w:date="2019-01-28T14:23:00Z">
                  <w:rPr>
                    <w:rFonts w:ascii="Cambria Math" w:eastAsiaTheme="minorEastAsia" w:hAnsi="Cambria Math"/>
                  </w:rPr>
                  <m:t>1000</m:t>
                </w:ins>
              </m:r>
            </m:e>
          </m:d>
          <m:r>
            <w:ins w:id="393" w:author="Tristan Bouchard" w:date="2019-01-28T14:23:00Z">
              <w:rPr>
                <w:rFonts w:ascii="Cambria Math" w:eastAsiaTheme="minorEastAsia" w:hAnsi="Cambria Math"/>
              </w:rPr>
              <m:t>=</m:t>
            </w:ins>
          </m:r>
          <m:r>
            <w:ins w:id="394" w:author="Tristan Bouchard" w:date="2019-01-28T14:24:00Z">
              <w:rPr>
                <w:rFonts w:ascii="Cambria Math" w:eastAsiaTheme="minorEastAsia" w:hAnsi="Cambria Math"/>
              </w:rPr>
              <m:t>15.8153</m:t>
            </w:ins>
          </m:r>
        </m:oMath>
      </m:oMathPara>
    </w:p>
    <w:p w14:paraId="4D42AF76" w14:textId="48DF6EA1" w:rsidR="006B2D61" w:rsidRDefault="006B2D61" w:rsidP="001E5966">
      <w:pPr>
        <w:rPr>
          <w:ins w:id="395" w:author="Tristan Bouchard" w:date="2019-01-28T14:24:00Z"/>
          <w:rFonts w:eastAsiaTheme="minorEastAsia"/>
          <w:lang w:val="en-CA"/>
        </w:rPr>
      </w:pPr>
      <w:ins w:id="396" w:author="Tristan Bouchard" w:date="2019-01-28T14:24:00Z">
        <w:r>
          <w:rPr>
            <w:rFonts w:eastAsiaTheme="minorEastAsia"/>
            <w:lang w:val="en-CA"/>
          </w:rPr>
          <w:t>X = 1000000</w:t>
        </w:r>
      </w:ins>
    </w:p>
    <w:p w14:paraId="7663126F" w14:textId="546C2164" w:rsidR="006B2D61" w:rsidRPr="006B2D61" w:rsidRDefault="006B2D61" w:rsidP="006B2D61">
      <w:pPr>
        <w:rPr>
          <w:ins w:id="397" w:author="Tristan Bouchard" w:date="2019-01-28T14:24:00Z"/>
          <w:rFonts w:eastAsiaTheme="minorEastAsia"/>
        </w:rPr>
      </w:pPr>
      <m:oMathPara>
        <m:oMath>
          <m:r>
            <w:ins w:id="398" w:author="Tristan Bouchard" w:date="2019-01-28T14:24:00Z">
              <w:rPr>
                <w:rFonts w:ascii="Cambria Math" w:eastAsiaTheme="minorEastAsia" w:hAnsi="Cambria Math"/>
              </w:rPr>
              <m:t>f</m:t>
            </w:ins>
          </m:r>
          <m:d>
            <m:dPr>
              <m:ctrlPr>
                <w:ins w:id="399" w:author="Tristan Bouchard" w:date="2019-01-28T14:24:00Z">
                  <w:rPr>
                    <w:rFonts w:ascii="Cambria Math" w:eastAsiaTheme="minorEastAsia" w:hAnsi="Cambria Math"/>
                    <w:i/>
                  </w:rPr>
                </w:ins>
              </m:ctrlPr>
            </m:dPr>
            <m:e>
              <m:r>
                <w:ins w:id="400" w:author="Tristan Bouchard" w:date="2019-01-28T14:24:00Z">
                  <w:rPr>
                    <w:rFonts w:ascii="Cambria Math" w:eastAsiaTheme="minorEastAsia" w:hAnsi="Cambria Math"/>
                  </w:rPr>
                  <m:t>1000000</m:t>
                </w:ins>
              </m:r>
            </m:e>
          </m:d>
          <m:r>
            <w:ins w:id="401" w:author="Tristan Bouchard" w:date="2019-01-28T14:24:00Z">
              <w:rPr>
                <w:rFonts w:ascii="Cambria Math" w:eastAsiaTheme="minorEastAsia" w:hAnsi="Cambria Math"/>
              </w:rPr>
              <m:t>=</m:t>
            </w:ins>
          </m:r>
          <m:f>
            <m:fPr>
              <m:ctrlPr>
                <w:ins w:id="402" w:author="Tristan Bouchard" w:date="2019-01-28T14:24:00Z">
                  <w:rPr>
                    <w:rFonts w:ascii="Cambria Math" w:eastAsiaTheme="minorEastAsia" w:hAnsi="Cambria Math"/>
                    <w:i/>
                  </w:rPr>
                </w:ins>
              </m:ctrlPr>
            </m:fPr>
            <m:num>
              <m:r>
                <w:ins w:id="403" w:author="Tristan Bouchard" w:date="2019-01-28T14:24:00Z">
                  <w:rPr>
                    <w:rFonts w:ascii="Cambria Math" w:eastAsiaTheme="minorEastAsia" w:hAnsi="Cambria Math"/>
                  </w:rPr>
                  <m:t>1000000</m:t>
                </w:ins>
              </m:r>
            </m:num>
            <m:den>
              <m:rad>
                <m:radPr>
                  <m:degHide m:val="1"/>
                  <m:ctrlPr>
                    <w:ins w:id="404" w:author="Tristan Bouchard" w:date="2019-01-28T14:24:00Z">
                      <w:rPr>
                        <w:rFonts w:ascii="Cambria Math" w:eastAsiaTheme="minorEastAsia" w:hAnsi="Cambria Math"/>
                        <w:i/>
                      </w:rPr>
                    </w:ins>
                  </m:ctrlPr>
                </m:radPr>
                <m:deg/>
                <m:e>
                  <m:r>
                    <w:ins w:id="405" w:author="Tristan Bouchard" w:date="2019-01-28T14:24:00Z">
                      <w:rPr>
                        <w:rFonts w:ascii="Cambria Math" w:eastAsiaTheme="minorEastAsia" w:hAnsi="Cambria Math"/>
                      </w:rPr>
                      <m:t>1000000</m:t>
                    </w:ins>
                  </m:r>
                </m:e>
              </m:rad>
              <m:r>
                <w:ins w:id="406" w:author="Tristan Bouchard" w:date="2019-01-28T14:24:00Z">
                  <w:rPr>
                    <w:rFonts w:ascii="Cambria Math" w:eastAsiaTheme="minorEastAsia" w:hAnsi="Cambria Math"/>
                  </w:rPr>
                  <m:t xml:space="preserve">+ </m:t>
                </w:ins>
              </m:r>
              <m:rad>
                <m:radPr>
                  <m:degHide m:val="1"/>
                  <m:ctrlPr>
                    <w:ins w:id="407" w:author="Tristan Bouchard" w:date="2019-01-28T14:24:00Z">
                      <w:rPr>
                        <w:rFonts w:ascii="Cambria Math" w:eastAsiaTheme="minorEastAsia" w:hAnsi="Cambria Math"/>
                        <w:i/>
                      </w:rPr>
                    </w:ins>
                  </m:ctrlPr>
                </m:radPr>
                <m:deg/>
                <m:e>
                  <m:r>
                    <w:ins w:id="408" w:author="Tristan Bouchard" w:date="2019-01-28T14:24:00Z">
                      <w:rPr>
                        <w:rFonts w:ascii="Cambria Math" w:eastAsiaTheme="minorEastAsia" w:hAnsi="Cambria Math"/>
                      </w:rPr>
                      <m:t>1000000-1</m:t>
                    </w:ins>
                  </m:r>
                </m:e>
              </m:rad>
              <m:r>
                <w:ins w:id="409" w:author="Tristan Bouchard" w:date="2019-01-28T14:24:00Z">
                  <w:rPr>
                    <w:rFonts w:ascii="Cambria Math" w:eastAsiaTheme="minorEastAsia" w:hAnsi="Cambria Math"/>
                  </w:rPr>
                  <m:t xml:space="preserve"> </m:t>
                </w:ins>
              </m:r>
            </m:den>
          </m:f>
        </m:oMath>
      </m:oMathPara>
    </w:p>
    <w:p w14:paraId="142D7E9A" w14:textId="117C30EA" w:rsidR="006B2D61" w:rsidRPr="006B2D61" w:rsidRDefault="006B2D61" w:rsidP="006B2D61">
      <w:pPr>
        <w:rPr>
          <w:ins w:id="410" w:author="Tristan Bouchard" w:date="2019-01-28T14:25:00Z"/>
          <w:rFonts w:eastAsiaTheme="minorEastAsia"/>
        </w:rPr>
      </w:pPr>
      <m:oMathPara>
        <m:oMath>
          <m:r>
            <w:ins w:id="411" w:author="Tristan Bouchard" w:date="2019-01-28T14:24:00Z">
              <w:rPr>
                <w:rFonts w:ascii="Cambria Math" w:eastAsiaTheme="minorEastAsia" w:hAnsi="Cambria Math"/>
              </w:rPr>
              <m:t>f</m:t>
            </w:ins>
          </m:r>
          <m:d>
            <m:dPr>
              <m:ctrlPr>
                <w:ins w:id="412" w:author="Tristan Bouchard" w:date="2019-01-28T14:24:00Z">
                  <w:rPr>
                    <w:rFonts w:ascii="Cambria Math" w:eastAsiaTheme="minorEastAsia" w:hAnsi="Cambria Math"/>
                    <w:i/>
                  </w:rPr>
                </w:ins>
              </m:ctrlPr>
            </m:dPr>
            <m:e>
              <m:r>
                <w:ins w:id="413" w:author="Tristan Bouchard" w:date="2019-01-28T14:24:00Z">
                  <w:rPr>
                    <w:rFonts w:ascii="Cambria Math" w:eastAsiaTheme="minorEastAsia" w:hAnsi="Cambria Math"/>
                  </w:rPr>
                  <m:t>1000000</m:t>
                </w:ins>
              </m:r>
            </m:e>
          </m:d>
          <m:r>
            <w:ins w:id="414" w:author="Tristan Bouchard" w:date="2019-01-28T14:24:00Z">
              <w:rPr>
                <w:rFonts w:ascii="Cambria Math" w:eastAsiaTheme="minorEastAsia" w:hAnsi="Cambria Math"/>
              </w:rPr>
              <m:t>=</m:t>
            </w:ins>
          </m:r>
          <m:f>
            <m:fPr>
              <m:ctrlPr>
                <w:ins w:id="415" w:author="Tristan Bouchard" w:date="2019-01-28T14:24:00Z">
                  <w:rPr>
                    <w:rFonts w:ascii="Cambria Math" w:eastAsiaTheme="minorEastAsia" w:hAnsi="Cambria Math"/>
                    <w:i/>
                  </w:rPr>
                </w:ins>
              </m:ctrlPr>
            </m:fPr>
            <m:num>
              <m:r>
                <w:ins w:id="416" w:author="Tristan Bouchard" w:date="2019-01-28T14:24:00Z">
                  <w:rPr>
                    <w:rFonts w:ascii="Cambria Math" w:eastAsiaTheme="minorEastAsia" w:hAnsi="Cambria Math"/>
                  </w:rPr>
                  <m:t>1000000</m:t>
                </w:ins>
              </m:r>
            </m:num>
            <m:den>
              <m:r>
                <w:ins w:id="417" w:author="Tristan Bouchard" w:date="2019-01-28T14:25:00Z">
                  <w:rPr>
                    <w:rFonts w:ascii="Cambria Math" w:eastAsiaTheme="minorEastAsia" w:hAnsi="Cambria Math"/>
                  </w:rPr>
                  <m:t>(</m:t>
                </w:ins>
              </m:r>
              <m:r>
                <w:ins w:id="418" w:author="Tristan Bouchard" w:date="2019-01-28T14:26:00Z">
                  <w:rPr>
                    <w:rFonts w:ascii="Cambria Math" w:eastAsiaTheme="minorEastAsia" w:hAnsi="Cambria Math"/>
                  </w:rPr>
                  <m:t>2000.00</m:t>
                </w:ins>
              </m:r>
              <m:r>
                <w:ins w:id="419" w:author="Tristan Bouchard" w:date="2019-01-28T14:25:00Z">
                  <w:rPr>
                    <w:rFonts w:ascii="Cambria Math" w:eastAsiaTheme="minorEastAsia" w:hAnsi="Cambria Math"/>
                  </w:rPr>
                  <m:t>)</m:t>
                </w:ins>
              </m:r>
            </m:den>
          </m:f>
        </m:oMath>
      </m:oMathPara>
    </w:p>
    <w:p w14:paraId="037661A7" w14:textId="54E4825A" w:rsidR="006B2D61" w:rsidRPr="00F743DA" w:rsidRDefault="006B2D61" w:rsidP="006B2D61">
      <w:pPr>
        <w:rPr>
          <w:ins w:id="420" w:author="Tristan Bouchard" w:date="2019-01-28T14:24:00Z"/>
          <w:rFonts w:eastAsiaTheme="minorEastAsia"/>
        </w:rPr>
      </w:pPr>
      <m:oMathPara>
        <m:oMath>
          <m:r>
            <w:ins w:id="421" w:author="Tristan Bouchard" w:date="2019-01-28T14:25:00Z">
              <w:rPr>
                <w:rFonts w:ascii="Cambria Math" w:eastAsiaTheme="minorEastAsia" w:hAnsi="Cambria Math"/>
              </w:rPr>
              <m:t>f</m:t>
            </w:ins>
          </m:r>
          <m:d>
            <m:dPr>
              <m:ctrlPr>
                <w:ins w:id="422" w:author="Tristan Bouchard" w:date="2019-01-28T14:25:00Z">
                  <w:rPr>
                    <w:rFonts w:ascii="Cambria Math" w:eastAsiaTheme="minorEastAsia" w:hAnsi="Cambria Math"/>
                    <w:i/>
                  </w:rPr>
                </w:ins>
              </m:ctrlPr>
            </m:dPr>
            <m:e>
              <m:r>
                <w:ins w:id="423" w:author="Tristan Bouchard" w:date="2019-01-28T14:25:00Z">
                  <w:rPr>
                    <w:rFonts w:ascii="Cambria Math" w:eastAsiaTheme="minorEastAsia" w:hAnsi="Cambria Math"/>
                  </w:rPr>
                  <m:t>1000000</m:t>
                </w:ins>
              </m:r>
            </m:e>
          </m:d>
          <m:r>
            <w:ins w:id="424" w:author="Tristan Bouchard" w:date="2019-01-28T14:25:00Z">
              <w:rPr>
                <w:rFonts w:ascii="Cambria Math" w:eastAsiaTheme="minorEastAsia" w:hAnsi="Cambria Math"/>
              </w:rPr>
              <m:t>=</m:t>
            </w:ins>
          </m:r>
          <m:r>
            <w:ins w:id="425" w:author="Tristan Bouchard" w:date="2019-01-28T14:27:00Z">
              <w:rPr>
                <w:rFonts w:ascii="Cambria Math" w:eastAsiaTheme="minorEastAsia" w:hAnsi="Cambria Math"/>
              </w:rPr>
              <m:t>500.00</m:t>
            </w:ins>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F3B73" w14:paraId="302F61A3" w14:textId="77777777" w:rsidTr="00AA2C58">
        <w:trPr>
          <w:jc w:val="center"/>
          <w:ins w:id="426" w:author="Tristan Bouchard" w:date="2019-01-28T14:33:00Z"/>
        </w:trPr>
        <w:tc>
          <w:tcPr>
            <w:tcW w:w="2337" w:type="dxa"/>
            <w:vAlign w:val="center"/>
          </w:tcPr>
          <w:p w14:paraId="2227CBF0" w14:textId="77777777" w:rsidR="001F3B73" w:rsidRDefault="001F3B73" w:rsidP="00AA2C58">
            <w:pPr>
              <w:jc w:val="center"/>
              <w:rPr>
                <w:ins w:id="427" w:author="Tristan Bouchard" w:date="2019-01-28T14:33:00Z"/>
                <w:lang w:val="en-CA"/>
              </w:rPr>
            </w:pPr>
            <w:ins w:id="428" w:author="Tristan Bouchard" w:date="2019-01-28T14:33:00Z">
              <w:r>
                <w:rPr>
                  <w:lang w:val="en-CA"/>
                </w:rPr>
                <w:t>X=</w:t>
              </w:r>
            </w:ins>
          </w:p>
        </w:tc>
        <w:tc>
          <w:tcPr>
            <w:tcW w:w="2337" w:type="dxa"/>
            <w:vAlign w:val="center"/>
          </w:tcPr>
          <w:p w14:paraId="6BC77799" w14:textId="77777777" w:rsidR="001F3B73" w:rsidRDefault="001F3B73" w:rsidP="00AA2C58">
            <w:pPr>
              <w:jc w:val="center"/>
              <w:rPr>
                <w:ins w:id="429" w:author="Tristan Bouchard" w:date="2019-01-28T14:33:00Z"/>
                <w:lang w:val="en-CA"/>
              </w:rPr>
            </w:pPr>
            <w:ins w:id="430" w:author="Tristan Bouchard" w:date="2019-01-28T14:33:00Z">
              <w:r>
                <w:rPr>
                  <w:lang w:val="en-CA"/>
                </w:rPr>
                <w:t>10</w:t>
              </w:r>
            </w:ins>
          </w:p>
        </w:tc>
        <w:tc>
          <w:tcPr>
            <w:tcW w:w="2338" w:type="dxa"/>
            <w:vAlign w:val="center"/>
          </w:tcPr>
          <w:p w14:paraId="5E441860" w14:textId="77777777" w:rsidR="001F3B73" w:rsidRDefault="001F3B73" w:rsidP="00AA2C58">
            <w:pPr>
              <w:jc w:val="center"/>
              <w:rPr>
                <w:ins w:id="431" w:author="Tristan Bouchard" w:date="2019-01-28T14:33:00Z"/>
                <w:lang w:val="en-CA"/>
              </w:rPr>
            </w:pPr>
            <w:ins w:id="432" w:author="Tristan Bouchard" w:date="2019-01-28T14:33:00Z">
              <w:r>
                <w:rPr>
                  <w:lang w:val="en-CA"/>
                </w:rPr>
                <w:t>1000</w:t>
              </w:r>
            </w:ins>
          </w:p>
        </w:tc>
        <w:tc>
          <w:tcPr>
            <w:tcW w:w="2338" w:type="dxa"/>
            <w:vAlign w:val="center"/>
          </w:tcPr>
          <w:p w14:paraId="7567F503" w14:textId="77777777" w:rsidR="001F3B73" w:rsidRDefault="001F3B73" w:rsidP="00AA2C58">
            <w:pPr>
              <w:jc w:val="center"/>
              <w:rPr>
                <w:ins w:id="433" w:author="Tristan Bouchard" w:date="2019-01-28T14:33:00Z"/>
                <w:lang w:val="en-CA"/>
              </w:rPr>
            </w:pPr>
            <w:ins w:id="434" w:author="Tristan Bouchard" w:date="2019-01-28T14:33:00Z">
              <w:r>
                <w:rPr>
                  <w:lang w:val="en-CA"/>
                </w:rPr>
                <w:t>1000000</w:t>
              </w:r>
            </w:ins>
          </w:p>
        </w:tc>
      </w:tr>
      <w:tr w:rsidR="001F3B73" w14:paraId="0A764D7A" w14:textId="77777777" w:rsidTr="00AA2C58">
        <w:trPr>
          <w:jc w:val="center"/>
          <w:ins w:id="435" w:author="Tristan Bouchard" w:date="2019-01-28T14:33:00Z"/>
        </w:trPr>
        <w:tc>
          <w:tcPr>
            <w:tcW w:w="2337" w:type="dxa"/>
            <w:vAlign w:val="center"/>
          </w:tcPr>
          <w:p w14:paraId="24C17346" w14:textId="77777777" w:rsidR="001F3B73" w:rsidRDefault="001F3B73" w:rsidP="00AA2C58">
            <w:pPr>
              <w:jc w:val="center"/>
              <w:rPr>
                <w:ins w:id="436" w:author="Tristan Bouchard" w:date="2019-01-28T14:33:00Z"/>
                <w:lang w:val="en-CA"/>
              </w:rPr>
            </w:pPr>
            <w:ins w:id="437" w:author="Tristan Bouchard" w:date="2019-01-28T14:33:00Z">
              <w:r>
                <w:rPr>
                  <w:lang w:val="en-CA"/>
                </w:rPr>
                <w:t>F(x)=</w:t>
              </w:r>
            </w:ins>
          </w:p>
        </w:tc>
        <w:tc>
          <w:tcPr>
            <w:tcW w:w="2337" w:type="dxa"/>
            <w:vAlign w:val="center"/>
          </w:tcPr>
          <w:p w14:paraId="2C6FFBBA" w14:textId="7786F2EB" w:rsidR="001F3B73" w:rsidRDefault="001F3B73" w:rsidP="00AA2C58">
            <w:pPr>
              <w:jc w:val="center"/>
              <w:rPr>
                <w:ins w:id="438" w:author="Tristan Bouchard" w:date="2019-01-28T14:33:00Z"/>
                <w:lang w:val="en-CA"/>
              </w:rPr>
            </w:pPr>
            <w:ins w:id="439" w:author="Tristan Bouchard" w:date="2019-01-28T14:33:00Z">
              <w:r>
                <w:rPr>
                  <w:lang w:val="en-CA"/>
                </w:rPr>
                <w:t>1.62278</w:t>
              </w:r>
            </w:ins>
          </w:p>
        </w:tc>
        <w:tc>
          <w:tcPr>
            <w:tcW w:w="2338" w:type="dxa"/>
            <w:vAlign w:val="center"/>
          </w:tcPr>
          <w:p w14:paraId="5F18EA5B" w14:textId="1CC26E63" w:rsidR="001F3B73" w:rsidRDefault="001F3B73" w:rsidP="00AA2C58">
            <w:pPr>
              <w:jc w:val="center"/>
              <w:rPr>
                <w:ins w:id="440" w:author="Tristan Bouchard" w:date="2019-01-28T14:33:00Z"/>
                <w:lang w:val="en-CA"/>
              </w:rPr>
            </w:pPr>
            <w:ins w:id="441" w:author="Tristan Bouchard" w:date="2019-01-28T14:33:00Z">
              <w:r>
                <w:rPr>
                  <w:lang w:val="en-CA"/>
                </w:rPr>
                <w:t>15.8153</w:t>
              </w:r>
            </w:ins>
          </w:p>
        </w:tc>
        <w:tc>
          <w:tcPr>
            <w:tcW w:w="2338" w:type="dxa"/>
            <w:vAlign w:val="center"/>
          </w:tcPr>
          <w:p w14:paraId="59E39274" w14:textId="127D6CCD" w:rsidR="001F3B73" w:rsidRDefault="001F3B73" w:rsidP="00AA2C58">
            <w:pPr>
              <w:jc w:val="center"/>
              <w:rPr>
                <w:ins w:id="442" w:author="Tristan Bouchard" w:date="2019-01-28T14:33:00Z"/>
                <w:lang w:val="en-CA"/>
              </w:rPr>
            </w:pPr>
            <w:ins w:id="443" w:author="Tristan Bouchard" w:date="2019-01-28T14:33:00Z">
              <w:r>
                <w:rPr>
                  <w:lang w:val="en-CA"/>
                </w:rPr>
                <w:t>500.00</w:t>
              </w:r>
            </w:ins>
          </w:p>
        </w:tc>
      </w:tr>
    </w:tbl>
    <w:p w14:paraId="5349CDB2" w14:textId="763A5976" w:rsidR="006B2D61" w:rsidRDefault="006B2D61" w:rsidP="006B2D61">
      <w:pPr>
        <w:rPr>
          <w:ins w:id="444" w:author="Tristan Bouchard" w:date="2019-01-28T14:55:00Z"/>
          <w:rFonts w:eastAsiaTheme="minorEastAsia"/>
        </w:rPr>
      </w:pPr>
    </w:p>
    <w:p w14:paraId="430E0DB1" w14:textId="77777777" w:rsidR="00631DD7" w:rsidRDefault="00631DD7" w:rsidP="006B2D61">
      <w:pPr>
        <w:rPr>
          <w:ins w:id="445" w:author="Tristan Bouchard" w:date="2019-01-28T14:55:00Z"/>
          <w:rFonts w:eastAsiaTheme="minorEastAsia"/>
        </w:rPr>
      </w:pPr>
    </w:p>
    <w:p w14:paraId="06336EEE" w14:textId="77777777" w:rsidR="00631DD7" w:rsidRDefault="00631DD7" w:rsidP="006B2D61">
      <w:pPr>
        <w:rPr>
          <w:ins w:id="446" w:author="Tristan Bouchard" w:date="2019-01-28T14:55:00Z"/>
          <w:rFonts w:eastAsiaTheme="minorEastAsia"/>
        </w:rPr>
      </w:pPr>
    </w:p>
    <w:p w14:paraId="1358A227" w14:textId="77777777" w:rsidR="00631DD7" w:rsidRDefault="00631DD7" w:rsidP="006B2D61">
      <w:pPr>
        <w:rPr>
          <w:ins w:id="447" w:author="Tristan Bouchard" w:date="2019-01-28T14:55:00Z"/>
          <w:rFonts w:eastAsiaTheme="minorEastAsia"/>
        </w:rPr>
      </w:pPr>
    </w:p>
    <w:p w14:paraId="1A960E22" w14:textId="4A517CB9" w:rsidR="00631DD7" w:rsidRDefault="00631DD7" w:rsidP="006B2D61">
      <w:pPr>
        <w:rPr>
          <w:ins w:id="448" w:author="Tristan Bouchard" w:date="2019-01-28T14:58:00Z"/>
          <w:rFonts w:eastAsiaTheme="minorEastAsia"/>
        </w:rPr>
      </w:pPr>
      <w:ins w:id="449" w:author="Tristan Bouchard" w:date="2019-01-28T14:55:00Z">
        <w:r>
          <w:rPr>
            <w:rFonts w:eastAsiaTheme="minorEastAsia"/>
          </w:rPr>
          <w:t xml:space="preserve">e) </w:t>
        </w:r>
      </w:ins>
    </w:p>
    <w:p w14:paraId="1C8B1302" w14:textId="77777777" w:rsidR="00631DD7" w:rsidRDefault="00631DD7">
      <w:pPr>
        <w:keepNext/>
        <w:jc w:val="center"/>
        <w:rPr>
          <w:ins w:id="450" w:author="Tristan Bouchard" w:date="2019-01-28T14:58:00Z"/>
        </w:rPr>
        <w:pPrChange w:id="451" w:author="Tristan Bouchard" w:date="2019-01-28T14:58:00Z">
          <w:pPr>
            <w:jc w:val="center"/>
          </w:pPr>
        </w:pPrChange>
      </w:pPr>
      <w:ins w:id="452" w:author="Tristan Bouchard" w:date="2019-01-28T14:58:00Z">
        <w:r>
          <w:rPr>
            <w:noProof/>
          </w:rPr>
          <w:drawing>
            <wp:inline distT="0" distB="0" distL="0" distR="0" wp14:anchorId="477FF0AB" wp14:editId="1240B08F">
              <wp:extent cx="44862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3028950"/>
                      </a:xfrm>
                      <a:prstGeom prst="rect">
                        <a:avLst/>
                      </a:prstGeom>
                    </pic:spPr>
                  </pic:pic>
                </a:graphicData>
              </a:graphic>
            </wp:inline>
          </w:drawing>
        </w:r>
      </w:ins>
    </w:p>
    <w:p w14:paraId="332A94C8" w14:textId="7733FDED" w:rsidR="00631DD7" w:rsidRDefault="00631DD7">
      <w:pPr>
        <w:pStyle w:val="Caption"/>
        <w:jc w:val="center"/>
        <w:rPr>
          <w:ins w:id="453" w:author="Tristan Bouchard" w:date="2019-01-28T14:55:00Z"/>
          <w:rFonts w:eastAsiaTheme="minorEastAsia"/>
        </w:rPr>
        <w:pPrChange w:id="454" w:author="Tristan Bouchard" w:date="2019-01-28T14:58:00Z">
          <w:pPr/>
        </w:pPrChange>
      </w:pPr>
      <w:ins w:id="455" w:author="Tristan Bouchard" w:date="2019-01-28T14:58:00Z">
        <w:r>
          <w:t xml:space="preserve">Figure </w:t>
        </w:r>
        <w:r>
          <w:fldChar w:fldCharType="begin"/>
        </w:r>
        <w:r>
          <w:instrText xml:space="preserve"> SEQ Figure \* ARABIC </w:instrText>
        </w:r>
      </w:ins>
      <w:r>
        <w:fldChar w:fldCharType="separate"/>
      </w:r>
      <w:r w:rsidR="00A47D52">
        <w:rPr>
          <w:noProof/>
        </w:rPr>
        <w:t>3</w:t>
      </w:r>
      <w:ins w:id="456" w:author="Tristan Bouchard" w:date="2019-01-28T14:58:00Z">
        <w:r>
          <w:fldChar w:fldCharType="end"/>
        </w:r>
        <w:r>
          <w:t xml:space="preserve">: MATLAB Script used in </w:t>
        </w:r>
        <w:r>
          <w:rPr>
            <w:noProof/>
          </w:rPr>
          <w:t>1 e)</w:t>
        </w:r>
      </w:ins>
    </w:p>
    <w:tbl>
      <w:tblPr>
        <w:tblStyle w:val="TableGrid"/>
        <w:tblW w:w="10268" w:type="dxa"/>
        <w:jc w:val="center"/>
        <w:tblLook w:val="04A0" w:firstRow="1" w:lastRow="0" w:firstColumn="1" w:lastColumn="0" w:noHBand="0" w:noVBand="1"/>
      </w:tblPr>
      <w:tblGrid>
        <w:gridCol w:w="2172"/>
        <w:gridCol w:w="2554"/>
        <w:gridCol w:w="2633"/>
        <w:gridCol w:w="2909"/>
      </w:tblGrid>
      <w:tr w:rsidR="00631DD7" w14:paraId="6B640CBB" w14:textId="77777777" w:rsidTr="00AA2C58">
        <w:trPr>
          <w:jc w:val="center"/>
          <w:ins w:id="457" w:author="Tristan Bouchard" w:date="2019-01-28T14:55:00Z"/>
        </w:trPr>
        <w:tc>
          <w:tcPr>
            <w:tcW w:w="2172" w:type="dxa"/>
            <w:vAlign w:val="center"/>
          </w:tcPr>
          <w:p w14:paraId="7C68AAF0" w14:textId="77777777" w:rsidR="00631DD7" w:rsidRDefault="00631DD7" w:rsidP="00AA2C58">
            <w:pPr>
              <w:jc w:val="center"/>
              <w:rPr>
                <w:ins w:id="458" w:author="Tristan Bouchard" w:date="2019-01-28T14:55:00Z"/>
                <w:lang w:val="en-CA"/>
              </w:rPr>
            </w:pPr>
            <w:ins w:id="459" w:author="Tristan Bouchard" w:date="2019-01-28T14:55:00Z">
              <w:r>
                <w:rPr>
                  <w:lang w:val="en-CA"/>
                </w:rPr>
                <w:t>X=</w:t>
              </w:r>
            </w:ins>
          </w:p>
        </w:tc>
        <w:tc>
          <w:tcPr>
            <w:tcW w:w="2554" w:type="dxa"/>
            <w:vAlign w:val="center"/>
          </w:tcPr>
          <w:p w14:paraId="5672BEB5" w14:textId="77777777" w:rsidR="00631DD7" w:rsidRDefault="00631DD7" w:rsidP="00AA2C58">
            <w:pPr>
              <w:jc w:val="center"/>
              <w:rPr>
                <w:ins w:id="460" w:author="Tristan Bouchard" w:date="2019-01-28T14:55:00Z"/>
                <w:lang w:val="en-CA"/>
              </w:rPr>
            </w:pPr>
            <w:ins w:id="461" w:author="Tristan Bouchard" w:date="2019-01-28T14:55:00Z">
              <w:r>
                <w:rPr>
                  <w:lang w:val="en-CA"/>
                </w:rPr>
                <w:t>10</w:t>
              </w:r>
            </w:ins>
          </w:p>
        </w:tc>
        <w:tc>
          <w:tcPr>
            <w:tcW w:w="2633" w:type="dxa"/>
            <w:vAlign w:val="center"/>
          </w:tcPr>
          <w:p w14:paraId="0B0B19F9" w14:textId="77777777" w:rsidR="00631DD7" w:rsidRDefault="00631DD7" w:rsidP="00AA2C58">
            <w:pPr>
              <w:jc w:val="center"/>
              <w:rPr>
                <w:ins w:id="462" w:author="Tristan Bouchard" w:date="2019-01-28T14:55:00Z"/>
                <w:lang w:val="en-CA"/>
              </w:rPr>
            </w:pPr>
            <w:ins w:id="463" w:author="Tristan Bouchard" w:date="2019-01-28T14:55:00Z">
              <w:r>
                <w:rPr>
                  <w:lang w:val="en-CA"/>
                </w:rPr>
                <w:t>1000</w:t>
              </w:r>
            </w:ins>
          </w:p>
        </w:tc>
        <w:tc>
          <w:tcPr>
            <w:tcW w:w="2909" w:type="dxa"/>
            <w:vAlign w:val="center"/>
          </w:tcPr>
          <w:p w14:paraId="43F00E5E" w14:textId="77777777" w:rsidR="00631DD7" w:rsidRDefault="00631DD7" w:rsidP="00AA2C58">
            <w:pPr>
              <w:jc w:val="center"/>
              <w:rPr>
                <w:ins w:id="464" w:author="Tristan Bouchard" w:date="2019-01-28T14:55:00Z"/>
                <w:lang w:val="en-CA"/>
              </w:rPr>
            </w:pPr>
            <w:ins w:id="465" w:author="Tristan Bouchard" w:date="2019-01-28T14:55:00Z">
              <w:r>
                <w:rPr>
                  <w:lang w:val="en-CA"/>
                </w:rPr>
                <w:t>1000000</w:t>
              </w:r>
            </w:ins>
          </w:p>
        </w:tc>
      </w:tr>
      <w:tr w:rsidR="00631DD7" w14:paraId="6E8B3BB2" w14:textId="77777777" w:rsidTr="00AA2C58">
        <w:trPr>
          <w:jc w:val="center"/>
          <w:ins w:id="466" w:author="Tristan Bouchard" w:date="2019-01-28T14:55:00Z"/>
        </w:trPr>
        <w:tc>
          <w:tcPr>
            <w:tcW w:w="2172" w:type="dxa"/>
            <w:vAlign w:val="center"/>
          </w:tcPr>
          <w:p w14:paraId="784940F1" w14:textId="77777777" w:rsidR="00631DD7" w:rsidRDefault="00631DD7" w:rsidP="00AA2C58">
            <w:pPr>
              <w:jc w:val="center"/>
              <w:rPr>
                <w:ins w:id="467" w:author="Tristan Bouchard" w:date="2019-01-28T14:55:00Z"/>
                <w:lang w:val="en-CA"/>
              </w:rPr>
            </w:pPr>
            <w:ins w:id="468" w:author="Tristan Bouchard" w:date="2019-01-28T14:55:00Z">
              <w:r>
                <w:rPr>
                  <w:lang w:val="en-CA"/>
                </w:rPr>
                <w:t>Absolute Error</w:t>
              </w:r>
            </w:ins>
          </w:p>
        </w:tc>
        <w:tc>
          <w:tcPr>
            <w:tcW w:w="2554" w:type="dxa"/>
            <w:vAlign w:val="center"/>
          </w:tcPr>
          <w:p w14:paraId="2D4D43AE" w14:textId="38DFFB63" w:rsidR="00631DD7" w:rsidRDefault="00631DD7" w:rsidP="00AA2C58">
            <w:pPr>
              <w:jc w:val="center"/>
              <w:rPr>
                <w:ins w:id="469" w:author="Tristan Bouchard" w:date="2019-01-28T14:55:00Z"/>
                <w:lang w:val="en-CA"/>
              </w:rPr>
            </w:pPr>
            <w:ins w:id="470" w:author="Tristan Bouchard" w:date="2019-01-28T15:01:00Z">
              <w:r w:rsidRPr="00631DD7">
                <w:rPr>
                  <w:lang w:val="en-CA"/>
                </w:rPr>
                <w:t>3.398316206659757e-06</w:t>
              </w:r>
            </w:ins>
          </w:p>
        </w:tc>
        <w:tc>
          <w:tcPr>
            <w:tcW w:w="2633" w:type="dxa"/>
            <w:vAlign w:val="center"/>
          </w:tcPr>
          <w:p w14:paraId="082A33DF" w14:textId="3393AC36" w:rsidR="00631DD7" w:rsidRDefault="00631DD7" w:rsidP="00AA2C58">
            <w:pPr>
              <w:jc w:val="center"/>
              <w:rPr>
                <w:ins w:id="471" w:author="Tristan Bouchard" w:date="2019-01-28T14:55:00Z"/>
                <w:lang w:val="en-CA"/>
              </w:rPr>
            </w:pPr>
            <w:ins w:id="472" w:author="Tristan Bouchard" w:date="2019-01-28T15:01:00Z">
              <w:r w:rsidRPr="00631DD7">
                <w:rPr>
                  <w:lang w:val="en-CA"/>
                </w:rPr>
                <w:t>-4.312557677366158e-05</w:t>
              </w:r>
            </w:ins>
          </w:p>
        </w:tc>
        <w:tc>
          <w:tcPr>
            <w:tcW w:w="2909" w:type="dxa"/>
            <w:vAlign w:val="center"/>
          </w:tcPr>
          <w:p w14:paraId="56149454" w14:textId="40B641A8" w:rsidR="00631DD7" w:rsidRDefault="00631DD7" w:rsidP="00AA2C58">
            <w:pPr>
              <w:jc w:val="center"/>
              <w:rPr>
                <w:ins w:id="473" w:author="Tristan Bouchard" w:date="2019-01-28T14:55:00Z"/>
                <w:lang w:val="en-CA"/>
              </w:rPr>
            </w:pPr>
            <w:ins w:id="474" w:author="Tristan Bouchard" w:date="2019-01-28T15:01:00Z">
              <w:r w:rsidRPr="00631DD7">
                <w:rPr>
                  <w:lang w:val="en-CA"/>
                </w:rPr>
                <w:t>-1.250000624963832e-04</w:t>
              </w:r>
            </w:ins>
          </w:p>
        </w:tc>
      </w:tr>
      <w:tr w:rsidR="00631DD7" w14:paraId="44F727EB" w14:textId="77777777" w:rsidTr="00AA2C58">
        <w:trPr>
          <w:jc w:val="center"/>
          <w:ins w:id="475" w:author="Tristan Bouchard" w:date="2019-01-28T14:55:00Z"/>
        </w:trPr>
        <w:tc>
          <w:tcPr>
            <w:tcW w:w="2172" w:type="dxa"/>
            <w:vAlign w:val="center"/>
          </w:tcPr>
          <w:p w14:paraId="6E7E0C0E" w14:textId="77777777" w:rsidR="00631DD7" w:rsidRDefault="00631DD7" w:rsidP="00AA2C58">
            <w:pPr>
              <w:jc w:val="center"/>
              <w:rPr>
                <w:ins w:id="476" w:author="Tristan Bouchard" w:date="2019-01-28T14:55:00Z"/>
                <w:lang w:val="en-CA"/>
              </w:rPr>
            </w:pPr>
            <w:ins w:id="477" w:author="Tristan Bouchard" w:date="2019-01-28T14:55:00Z">
              <w:r>
                <w:rPr>
                  <w:lang w:val="en-CA"/>
                </w:rPr>
                <w:t>Relative Error</w:t>
              </w:r>
            </w:ins>
          </w:p>
        </w:tc>
        <w:tc>
          <w:tcPr>
            <w:tcW w:w="2554" w:type="dxa"/>
            <w:vAlign w:val="center"/>
          </w:tcPr>
          <w:p w14:paraId="74A1609B" w14:textId="4AC97388" w:rsidR="00631DD7" w:rsidRPr="000E437A" w:rsidRDefault="00631DD7" w:rsidP="00AA2C58">
            <w:pPr>
              <w:jc w:val="center"/>
              <w:rPr>
                <w:ins w:id="478" w:author="Tristan Bouchard" w:date="2019-01-28T14:55:00Z"/>
                <w:lang w:val="en-CA"/>
              </w:rPr>
            </w:pPr>
            <w:ins w:id="479" w:author="Tristan Bouchard" w:date="2019-01-28T15:01:00Z">
              <w:r w:rsidRPr="00631DD7">
                <w:rPr>
                  <w:lang w:val="en-CA"/>
                </w:rPr>
                <w:t>2.094136804248757e-06</w:t>
              </w:r>
            </w:ins>
          </w:p>
        </w:tc>
        <w:tc>
          <w:tcPr>
            <w:tcW w:w="2633" w:type="dxa"/>
            <w:vAlign w:val="center"/>
          </w:tcPr>
          <w:p w14:paraId="6E040D52" w14:textId="25CB57FF" w:rsidR="00631DD7" w:rsidRPr="000E437A" w:rsidRDefault="00631DD7" w:rsidP="00AA2C58">
            <w:pPr>
              <w:jc w:val="center"/>
              <w:rPr>
                <w:ins w:id="480" w:author="Tristan Bouchard" w:date="2019-01-28T14:55:00Z"/>
                <w:lang w:val="en-CA"/>
              </w:rPr>
            </w:pPr>
            <w:ins w:id="481" w:author="Tristan Bouchard" w:date="2019-01-28T15:01:00Z">
              <w:r w:rsidRPr="00631DD7">
                <w:rPr>
                  <w:lang w:val="en-CA"/>
                </w:rPr>
                <w:t>-2.726818914470363e-06</w:t>
              </w:r>
            </w:ins>
          </w:p>
        </w:tc>
        <w:tc>
          <w:tcPr>
            <w:tcW w:w="2909" w:type="dxa"/>
            <w:vAlign w:val="center"/>
          </w:tcPr>
          <w:p w14:paraId="2C7FFC19" w14:textId="2E2ABBE4" w:rsidR="00631DD7" w:rsidRPr="000E437A" w:rsidRDefault="00631DD7" w:rsidP="00AA2C58">
            <w:pPr>
              <w:jc w:val="center"/>
              <w:rPr>
                <w:ins w:id="482" w:author="Tristan Bouchard" w:date="2019-01-28T14:55:00Z"/>
                <w:lang w:val="en-CA"/>
              </w:rPr>
            </w:pPr>
            <w:ins w:id="483" w:author="Tristan Bouchard" w:date="2019-01-28T15:01:00Z">
              <w:r w:rsidRPr="00631DD7">
                <w:rPr>
                  <w:lang w:val="en-CA"/>
                </w:rPr>
                <w:t>-2.500000624927195e-07</w:t>
              </w:r>
            </w:ins>
          </w:p>
        </w:tc>
      </w:tr>
    </w:tbl>
    <w:p w14:paraId="5FB9F7EA" w14:textId="77777777" w:rsidR="00631DD7" w:rsidRPr="00F743DA" w:rsidRDefault="00631DD7" w:rsidP="006B2D61">
      <w:pPr>
        <w:rPr>
          <w:ins w:id="484" w:author="Tristan Bouchard" w:date="2019-01-28T14:24:00Z"/>
          <w:rFonts w:eastAsiaTheme="minorEastAsia"/>
        </w:rPr>
      </w:pPr>
    </w:p>
    <w:p w14:paraId="3EA3FAF8" w14:textId="53076C40" w:rsidR="006B2D61" w:rsidRDefault="00E224BA" w:rsidP="001E5966">
      <w:pPr>
        <w:rPr>
          <w:ins w:id="485" w:author="Tristan Bouchard" w:date="2019-01-28T15:09:00Z"/>
          <w:rFonts w:eastAsiaTheme="minorEastAsia"/>
          <w:lang w:val="en-CA"/>
        </w:rPr>
      </w:pPr>
      <w:ins w:id="486" w:author="Tristan Bouchard" w:date="2019-01-28T15:03:00Z">
        <w:r>
          <w:rPr>
            <w:rFonts w:eastAsiaTheme="minorEastAsia"/>
            <w:lang w:val="en-CA"/>
          </w:rPr>
          <w:t xml:space="preserve">The error introduced in this </w:t>
        </w:r>
      </w:ins>
      <w:ins w:id="487" w:author="Tristan Bouchard" w:date="2019-01-28T15:05:00Z">
        <w:r w:rsidR="00B50ECC">
          <w:rPr>
            <w:rFonts w:eastAsiaTheme="minorEastAsia"/>
            <w:lang w:val="en-CA"/>
          </w:rPr>
          <w:t>section is generally</w:t>
        </w:r>
      </w:ins>
      <w:ins w:id="488" w:author="Tristan Bouchard" w:date="2019-01-28T15:09:00Z">
        <w:r w:rsidR="00B50ECC">
          <w:rPr>
            <w:rFonts w:eastAsiaTheme="minorEastAsia"/>
            <w:lang w:val="en-CA"/>
          </w:rPr>
          <w:t xml:space="preserve"> much</w:t>
        </w:r>
      </w:ins>
      <w:ins w:id="489" w:author="Tristan Bouchard" w:date="2019-01-28T15:05:00Z">
        <w:r w:rsidR="00B50ECC">
          <w:rPr>
            <w:rFonts w:eastAsiaTheme="minorEastAsia"/>
            <w:lang w:val="en-CA"/>
          </w:rPr>
          <w:t xml:space="preserve"> smaller t</w:t>
        </w:r>
      </w:ins>
      <w:ins w:id="490" w:author="Tristan Bouchard" w:date="2019-01-28T15:06:00Z">
        <w:r w:rsidR="00B50ECC">
          <w:rPr>
            <w:rFonts w:eastAsiaTheme="minorEastAsia"/>
            <w:lang w:val="en-CA"/>
          </w:rPr>
          <w:t xml:space="preserve">han in part c). This is </w:t>
        </w:r>
      </w:ins>
      <w:ins w:id="491" w:author="Tristan Bouchard" w:date="2019-01-28T15:08:00Z">
        <w:r w:rsidR="00B50ECC">
          <w:rPr>
            <w:rFonts w:eastAsiaTheme="minorEastAsia"/>
            <w:lang w:val="en-CA"/>
          </w:rPr>
          <w:t>due to</w:t>
        </w:r>
      </w:ins>
      <w:ins w:id="492" w:author="Tristan Bouchard" w:date="2019-01-28T15:06:00Z">
        <w:r w:rsidR="00B50ECC">
          <w:rPr>
            <w:rFonts w:eastAsiaTheme="minorEastAsia"/>
            <w:lang w:val="en-CA"/>
          </w:rPr>
          <w:t xml:space="preserve"> the calculations</w:t>
        </w:r>
      </w:ins>
      <w:ins w:id="493" w:author="Tristan Bouchard" w:date="2019-01-28T15:08:00Z">
        <w:r w:rsidR="00B50ECC">
          <w:rPr>
            <w:rFonts w:eastAsiaTheme="minorEastAsia"/>
            <w:lang w:val="en-CA"/>
          </w:rPr>
          <w:t xml:space="preserve"> that</w:t>
        </w:r>
      </w:ins>
      <w:ins w:id="494" w:author="Tristan Bouchard" w:date="2019-01-28T15:06:00Z">
        <w:r w:rsidR="00B50ECC">
          <w:rPr>
            <w:rFonts w:eastAsiaTheme="minorEastAsia"/>
            <w:lang w:val="en-CA"/>
          </w:rPr>
          <w:t xml:space="preserve"> did not involve such small numbers</w:t>
        </w:r>
      </w:ins>
      <w:ins w:id="495" w:author="Tristan Bouchard" w:date="2019-01-28T15:08:00Z">
        <w:r w:rsidR="00B50ECC">
          <w:rPr>
            <w:rFonts w:eastAsiaTheme="minorEastAsia"/>
            <w:lang w:val="en-CA"/>
          </w:rPr>
          <w:t>, as well as that</w:t>
        </w:r>
      </w:ins>
      <w:ins w:id="496" w:author="Tristan Bouchard" w:date="2019-01-28T15:06:00Z">
        <w:r w:rsidR="00B50ECC">
          <w:rPr>
            <w:rFonts w:eastAsiaTheme="minorEastAsia"/>
            <w:lang w:val="en-CA"/>
          </w:rPr>
          <w:t xml:space="preserve"> the information to calculate the values was properly encoded in the </w:t>
        </w:r>
      </w:ins>
      <w:ins w:id="497" w:author="Tristan Bouchard" w:date="2019-01-28T15:08:00Z">
        <w:r w:rsidR="00B50ECC">
          <w:rPr>
            <w:rFonts w:eastAsiaTheme="minorEastAsia"/>
            <w:lang w:val="en-CA"/>
          </w:rPr>
          <w:t>entire range</w:t>
        </w:r>
      </w:ins>
      <w:ins w:id="498" w:author="Tristan Bouchard" w:date="2019-01-28T15:06:00Z">
        <w:r w:rsidR="00B50ECC">
          <w:rPr>
            <w:rFonts w:eastAsiaTheme="minorEastAsia"/>
            <w:lang w:val="en-CA"/>
          </w:rPr>
          <w:t xml:space="preserve"> of the </w:t>
        </w:r>
      </w:ins>
      <w:ins w:id="499" w:author="Tristan Bouchard" w:date="2019-01-28T15:07:00Z">
        <w:r w:rsidR="00B50ECC">
          <w:rPr>
            <w:rFonts w:eastAsiaTheme="minorEastAsia"/>
            <w:lang w:val="en-CA"/>
          </w:rPr>
          <w:t>significant figures</w:t>
        </w:r>
      </w:ins>
      <w:ins w:id="500" w:author="Tristan Bouchard" w:date="2019-01-28T15:08:00Z">
        <w:r w:rsidR="00B50ECC">
          <w:rPr>
            <w:rFonts w:eastAsiaTheme="minorEastAsia"/>
            <w:lang w:val="en-CA"/>
          </w:rPr>
          <w:t>, not just the small latter portion</w:t>
        </w:r>
      </w:ins>
      <w:ins w:id="501" w:author="Tristan Bouchard" w:date="2019-01-28T15:07:00Z">
        <w:r w:rsidR="00B50ECC">
          <w:rPr>
            <w:rFonts w:eastAsiaTheme="minorEastAsia"/>
            <w:lang w:val="en-CA"/>
          </w:rPr>
          <w:t xml:space="preserve">. </w:t>
        </w:r>
      </w:ins>
      <w:ins w:id="502" w:author="Tristan Bouchard" w:date="2019-01-28T15:09:00Z">
        <w:r w:rsidR="00B50ECC">
          <w:rPr>
            <w:rFonts w:eastAsiaTheme="minorEastAsia"/>
            <w:lang w:val="en-CA"/>
          </w:rPr>
          <w:t xml:space="preserve">The principal source of error </w:t>
        </w:r>
      </w:ins>
      <w:r w:rsidR="00EA3762">
        <w:rPr>
          <w:rFonts w:eastAsiaTheme="minorEastAsia"/>
          <w:lang w:val="en-CA"/>
        </w:rPr>
        <w:t>is</w:t>
      </w:r>
      <w:ins w:id="503" w:author="Tristan Bouchard" w:date="2019-01-28T15:09:00Z">
        <w:r w:rsidR="00B50ECC">
          <w:rPr>
            <w:rFonts w:eastAsiaTheme="minorEastAsia"/>
            <w:lang w:val="en-CA"/>
          </w:rPr>
          <w:t xml:space="preserve"> rounding errors, but they are much more minimal than the error introduced in part c).</w:t>
        </w:r>
      </w:ins>
    </w:p>
    <w:p w14:paraId="2F07C9CE" w14:textId="45E1A747" w:rsidR="00B50ECC" w:rsidRDefault="00EA3762" w:rsidP="001E5966">
      <w:r>
        <w:rPr>
          <w:b/>
          <w:bCs/>
        </w:rPr>
        <w:t xml:space="preserve">Question 2) </w:t>
      </w:r>
      <w:r>
        <w:t>(</w:t>
      </w:r>
      <w:r>
        <w:rPr>
          <w:b/>
          <w:bCs/>
        </w:rPr>
        <w:t>10 Marks</w:t>
      </w:r>
      <w:r>
        <w:t>)</w:t>
      </w:r>
    </w:p>
    <w:p w14:paraId="7CDB264E" w14:textId="510CEBB9" w:rsidR="00EA3762" w:rsidRDefault="00EA3762" w:rsidP="001E5966">
      <w:r>
        <w:t>a)</w:t>
      </w:r>
    </w:p>
    <w:p w14:paraId="602FEF11" w14:textId="77777777" w:rsidR="00EA3762" w:rsidRDefault="00EA3762" w:rsidP="00EA3762">
      <w:pPr>
        <w:keepNext/>
        <w:jc w:val="center"/>
      </w:pPr>
      <w:r>
        <w:rPr>
          <w:noProof/>
        </w:rPr>
        <w:lastRenderedPageBreak/>
        <w:drawing>
          <wp:inline distT="0" distB="0" distL="0" distR="0" wp14:anchorId="1277199F" wp14:editId="7E1EACA5">
            <wp:extent cx="24288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619250"/>
                    </a:xfrm>
                    <a:prstGeom prst="rect">
                      <a:avLst/>
                    </a:prstGeom>
                  </pic:spPr>
                </pic:pic>
              </a:graphicData>
            </a:graphic>
          </wp:inline>
        </w:drawing>
      </w:r>
    </w:p>
    <w:p w14:paraId="77BBF0D8" w14:textId="59AD1744" w:rsidR="00EA3762" w:rsidRDefault="00EA3762" w:rsidP="00EA3762">
      <w:pPr>
        <w:pStyle w:val="Caption"/>
        <w:jc w:val="center"/>
      </w:pPr>
      <w:r>
        <w:t xml:space="preserve">Figure </w:t>
      </w:r>
      <w:r>
        <w:fldChar w:fldCharType="begin"/>
      </w:r>
      <w:r>
        <w:instrText xml:space="preserve"> SEQ Figure \* ARABIC </w:instrText>
      </w:r>
      <w:r>
        <w:fldChar w:fldCharType="separate"/>
      </w:r>
      <w:r w:rsidR="00A47D52">
        <w:rPr>
          <w:noProof/>
        </w:rPr>
        <w:t>4</w:t>
      </w:r>
      <w:r>
        <w:fldChar w:fldCharType="end"/>
      </w:r>
      <w:r>
        <w:t>: MATLAB Script used for question 2 a)</w:t>
      </w:r>
    </w:p>
    <w:tbl>
      <w:tblPr>
        <w:tblStyle w:val="TableGrid"/>
        <w:tblW w:w="0" w:type="auto"/>
        <w:tblLook w:val="04A0" w:firstRow="1" w:lastRow="0" w:firstColumn="1" w:lastColumn="0" w:noHBand="0" w:noVBand="1"/>
      </w:tblPr>
      <w:tblGrid>
        <w:gridCol w:w="4675"/>
        <w:gridCol w:w="4675"/>
      </w:tblGrid>
      <w:tr w:rsidR="00EA3762" w14:paraId="5A426244" w14:textId="77777777" w:rsidTr="00EA3762">
        <w:tc>
          <w:tcPr>
            <w:tcW w:w="4675" w:type="dxa"/>
          </w:tcPr>
          <w:p w14:paraId="3EE4EB0D" w14:textId="720543E5" w:rsidR="00EA3762" w:rsidRDefault="00EA3762" w:rsidP="00EA3762">
            <w:pPr>
              <w:jc w:val="center"/>
              <w:rPr>
                <w:rFonts w:eastAsiaTheme="minorEastAsia"/>
                <w:lang w:val="en-CA"/>
              </w:rPr>
            </w:pPr>
            <w:r>
              <w:rPr>
                <w:rFonts w:eastAsiaTheme="minorEastAsia"/>
                <w:lang w:val="en-CA"/>
              </w:rPr>
              <w:t>X=</w:t>
            </w:r>
          </w:p>
        </w:tc>
        <w:tc>
          <w:tcPr>
            <w:tcW w:w="4675" w:type="dxa"/>
          </w:tcPr>
          <w:p w14:paraId="6F1A2D22" w14:textId="2BCF91C4" w:rsidR="00EA3762" w:rsidRDefault="00EA3762" w:rsidP="00EA3762">
            <w:pPr>
              <w:jc w:val="center"/>
              <w:rPr>
                <w:rFonts w:eastAsiaTheme="minorEastAsia"/>
                <w:lang w:val="en-CA"/>
              </w:rPr>
            </w:pPr>
            <w:r>
              <w:rPr>
                <w:rFonts w:eastAsiaTheme="minorEastAsia"/>
                <w:lang w:val="en-CA"/>
              </w:rPr>
              <w:t>0.007</w:t>
            </w:r>
          </w:p>
        </w:tc>
      </w:tr>
      <w:tr w:rsidR="00EA3762" w14:paraId="0FB0E3E7" w14:textId="77777777" w:rsidTr="00EA3762">
        <w:tc>
          <w:tcPr>
            <w:tcW w:w="4675" w:type="dxa"/>
          </w:tcPr>
          <w:p w14:paraId="3FC0C0B7" w14:textId="4939B500" w:rsidR="00EA3762" w:rsidRDefault="00EA3762" w:rsidP="00EA3762">
            <w:pPr>
              <w:jc w:val="center"/>
              <w:rPr>
                <w:rFonts w:eastAsiaTheme="minorEastAsia"/>
                <w:lang w:val="en-CA"/>
              </w:rPr>
            </w:pPr>
            <w:r>
              <w:rPr>
                <w:rFonts w:eastAsiaTheme="minorEastAsia"/>
                <w:lang w:val="en-CA"/>
              </w:rPr>
              <w:t>F(x) =</w:t>
            </w:r>
          </w:p>
        </w:tc>
        <w:tc>
          <w:tcPr>
            <w:tcW w:w="4675" w:type="dxa"/>
          </w:tcPr>
          <w:p w14:paraId="60AE098A" w14:textId="53642AF9" w:rsidR="00EA3762" w:rsidRDefault="00EA3762" w:rsidP="00EA3762">
            <w:pPr>
              <w:jc w:val="center"/>
              <w:rPr>
                <w:rFonts w:eastAsiaTheme="minorEastAsia"/>
                <w:lang w:val="en-CA"/>
              </w:rPr>
            </w:pPr>
            <w:r w:rsidRPr="00EA3762">
              <w:rPr>
                <w:rFonts w:eastAsiaTheme="minorEastAsia"/>
                <w:lang w:val="en-CA"/>
              </w:rPr>
              <w:t>0.003500014291737</w:t>
            </w:r>
          </w:p>
        </w:tc>
      </w:tr>
    </w:tbl>
    <w:p w14:paraId="48EB3F0F" w14:textId="77777777" w:rsidR="00EA3762" w:rsidRDefault="00EA3762" w:rsidP="001E5966">
      <w:pPr>
        <w:rPr>
          <w:ins w:id="504" w:author="Tristan Bouchard" w:date="2019-01-28T15:09:00Z"/>
          <w:rFonts w:eastAsiaTheme="minorEastAsia"/>
          <w:lang w:val="en-CA"/>
        </w:rPr>
      </w:pPr>
    </w:p>
    <w:p w14:paraId="1933DA88" w14:textId="7D1EEBD3" w:rsidR="00B50ECC" w:rsidRDefault="00EA3762" w:rsidP="001E5966">
      <w:pPr>
        <w:rPr>
          <w:rFonts w:eastAsiaTheme="minorEastAsia"/>
          <w:lang w:val="en-CA"/>
        </w:rPr>
      </w:pPr>
      <w:r>
        <w:rPr>
          <w:rFonts w:eastAsiaTheme="minorEastAsia"/>
          <w:lang w:val="en-CA"/>
        </w:rPr>
        <w:t>b)</w:t>
      </w:r>
    </w:p>
    <w:p w14:paraId="2649ED4C" w14:textId="0A0B9A7E" w:rsidR="00EA3762" w:rsidRPr="00EA3762" w:rsidRDefault="00EA3762" w:rsidP="001E5966">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den>
          </m:f>
        </m:oMath>
      </m:oMathPara>
    </w:p>
    <w:p w14:paraId="7A329089" w14:textId="16844604" w:rsidR="00EA3762" w:rsidRPr="00EA3762" w:rsidRDefault="00EA3762" w:rsidP="001E5966">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r>
                <m:rPr>
                  <m:sty m:val="p"/>
                </m:rPr>
                <w:rPr>
                  <w:rFonts w:ascii="Cambria Math" w:eastAsiaTheme="minorEastAsia" w:hAnsi="Cambria Math"/>
                  <w:lang w:val="en-CA"/>
                </w:rPr>
                <m:t>cos⁡</m:t>
              </m:r>
              <m:r>
                <w:rPr>
                  <w:rFonts w:ascii="Cambria Math" w:eastAsiaTheme="minorEastAsia" w:hAnsi="Cambria Math"/>
                  <w:lang w:val="en-CA"/>
                </w:rPr>
                <m:t>(0.007)</m:t>
              </m:r>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0.007</m:t>
                      </m:r>
                    </m:e>
                  </m:d>
                </m:e>
              </m:func>
            </m:den>
          </m:f>
        </m:oMath>
      </m:oMathPara>
    </w:p>
    <w:p w14:paraId="023D1046" w14:textId="6B45F858" w:rsidR="00EA3762" w:rsidRPr="00EA3762" w:rsidRDefault="00EA3762" w:rsidP="001E5966">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1-1</m:t>
              </m:r>
            </m:num>
            <m:den>
              <m:r>
                <w:rPr>
                  <w:rFonts w:ascii="Cambria Math" w:eastAsiaTheme="minorEastAsia" w:hAnsi="Cambria Math"/>
                  <w:lang w:val="en-CA"/>
                </w:rPr>
                <m:t>0.000122173</m:t>
              </m:r>
            </m:den>
          </m:f>
        </m:oMath>
      </m:oMathPara>
    </w:p>
    <w:p w14:paraId="76553403" w14:textId="442CAFC4" w:rsidR="00EA3762" w:rsidRPr="00EA3762" w:rsidRDefault="00EA3762" w:rsidP="001E5966">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=0</m:t>
          </m:r>
        </m:oMath>
      </m:oMathPara>
    </w:p>
    <w:tbl>
      <w:tblPr>
        <w:tblStyle w:val="TableGrid"/>
        <w:tblW w:w="0" w:type="auto"/>
        <w:tblLook w:val="04A0" w:firstRow="1" w:lastRow="0" w:firstColumn="1" w:lastColumn="0" w:noHBand="0" w:noVBand="1"/>
      </w:tblPr>
      <w:tblGrid>
        <w:gridCol w:w="4675"/>
        <w:gridCol w:w="4675"/>
      </w:tblGrid>
      <w:tr w:rsidR="00EA3762" w14:paraId="0F0FF13D" w14:textId="77777777" w:rsidTr="00AA2C58">
        <w:tc>
          <w:tcPr>
            <w:tcW w:w="4675" w:type="dxa"/>
          </w:tcPr>
          <w:p w14:paraId="4BEF4D2B" w14:textId="77777777" w:rsidR="00EA3762" w:rsidRDefault="00EA3762" w:rsidP="00AA2C58">
            <w:pPr>
              <w:jc w:val="center"/>
              <w:rPr>
                <w:rFonts w:eastAsiaTheme="minorEastAsia"/>
                <w:lang w:val="en-CA"/>
              </w:rPr>
            </w:pPr>
            <w:r>
              <w:rPr>
                <w:rFonts w:eastAsiaTheme="minorEastAsia"/>
                <w:lang w:val="en-CA"/>
              </w:rPr>
              <w:t>X=</w:t>
            </w:r>
          </w:p>
        </w:tc>
        <w:tc>
          <w:tcPr>
            <w:tcW w:w="4675" w:type="dxa"/>
          </w:tcPr>
          <w:p w14:paraId="367058EB" w14:textId="77777777" w:rsidR="00EA3762" w:rsidRDefault="00EA3762" w:rsidP="00AA2C58">
            <w:pPr>
              <w:jc w:val="center"/>
              <w:rPr>
                <w:rFonts w:eastAsiaTheme="minorEastAsia"/>
                <w:lang w:val="en-CA"/>
              </w:rPr>
            </w:pPr>
            <w:r>
              <w:rPr>
                <w:rFonts w:eastAsiaTheme="minorEastAsia"/>
                <w:lang w:val="en-CA"/>
              </w:rPr>
              <w:t>0.007</w:t>
            </w:r>
          </w:p>
        </w:tc>
      </w:tr>
      <w:tr w:rsidR="00EA3762" w14:paraId="28CD58D9" w14:textId="77777777" w:rsidTr="00AA2C58">
        <w:tc>
          <w:tcPr>
            <w:tcW w:w="4675" w:type="dxa"/>
          </w:tcPr>
          <w:p w14:paraId="71A657AC" w14:textId="77777777" w:rsidR="00EA3762" w:rsidRDefault="00EA3762" w:rsidP="00AA2C58">
            <w:pPr>
              <w:jc w:val="center"/>
              <w:rPr>
                <w:rFonts w:eastAsiaTheme="minorEastAsia"/>
                <w:lang w:val="en-CA"/>
              </w:rPr>
            </w:pPr>
            <w:r>
              <w:rPr>
                <w:rFonts w:eastAsiaTheme="minorEastAsia"/>
                <w:lang w:val="en-CA"/>
              </w:rPr>
              <w:t>F(x) =</w:t>
            </w:r>
          </w:p>
        </w:tc>
        <w:tc>
          <w:tcPr>
            <w:tcW w:w="4675" w:type="dxa"/>
          </w:tcPr>
          <w:p w14:paraId="157E4943" w14:textId="015FBE1C" w:rsidR="00EA3762" w:rsidRDefault="00EA3762" w:rsidP="00AA2C58">
            <w:pPr>
              <w:jc w:val="center"/>
              <w:rPr>
                <w:rFonts w:eastAsiaTheme="minorEastAsia"/>
                <w:lang w:val="en-CA"/>
              </w:rPr>
            </w:pPr>
            <w:r>
              <w:rPr>
                <w:rFonts w:eastAsiaTheme="minorEastAsia"/>
                <w:lang w:val="en-CA"/>
              </w:rPr>
              <w:t>0</w:t>
            </w:r>
          </w:p>
        </w:tc>
      </w:tr>
    </w:tbl>
    <w:p w14:paraId="57B167FE" w14:textId="77777777" w:rsidR="00EA3762" w:rsidRDefault="00EA3762" w:rsidP="001E5966">
      <w:pPr>
        <w:rPr>
          <w:ins w:id="505" w:author="Tristan Bouchard" w:date="2019-01-28T13:36:00Z"/>
          <w:rFonts w:eastAsiaTheme="minorEastAsia"/>
          <w:lang w:val="en-CA"/>
        </w:rPr>
      </w:pPr>
    </w:p>
    <w:p w14:paraId="5D3F0CC2" w14:textId="084CDA67" w:rsidR="00537612" w:rsidRPr="001E5966" w:rsidRDefault="00537612" w:rsidP="001E5966">
      <w:pPr>
        <w:rPr>
          <w:ins w:id="506" w:author="Tristan Bouchard" w:date="2019-01-28T13:12:00Z"/>
          <w:rFonts w:eastAsiaTheme="minorEastAsia"/>
          <w:lang w:val="en-CA"/>
        </w:rPr>
      </w:pPr>
    </w:p>
    <w:p w14:paraId="3E7C70F8" w14:textId="6B251427" w:rsidR="001E5966" w:rsidRDefault="00EA3762">
      <w:pPr>
        <w:rPr>
          <w:rFonts w:eastAsiaTheme="minorEastAsia"/>
          <w:lang w:val="en-CA"/>
        </w:rPr>
      </w:pPr>
      <w:r>
        <w:rPr>
          <w:rFonts w:eastAsiaTheme="minorEastAsia"/>
          <w:lang w:val="en-CA"/>
        </w:rPr>
        <w:t>c)</w:t>
      </w:r>
    </w:p>
    <w:p w14:paraId="5796F5B3" w14:textId="1D22FECA" w:rsidR="00EA3762" w:rsidRDefault="00EA3762" w:rsidP="00EA3762">
      <w:pPr>
        <w:rPr>
          <w:ins w:id="507" w:author="Tristan Bouchard" w:date="2019-01-28T13:15:00Z"/>
          <w:rFonts w:eastAsiaTheme="minorEastAsia"/>
          <w:lang w:val="en-CA"/>
        </w:rPr>
      </w:pPr>
      <w:r>
        <w:rPr>
          <w:rFonts w:eastAsiaTheme="minorEastAsia"/>
          <w:lang w:val="en-CA"/>
        </w:rPr>
        <w:t>As in question 1 c):</w:t>
      </w:r>
    </w:p>
    <w:p w14:paraId="555CA82C" w14:textId="77777777" w:rsidR="00EA3762" w:rsidRPr="001E5966" w:rsidRDefault="00EA3762" w:rsidP="00EA3762">
      <w:pPr>
        <w:rPr>
          <w:ins w:id="508" w:author="Tristan Bouchard" w:date="2019-01-28T13:16:00Z"/>
          <w:rFonts w:eastAsiaTheme="minorEastAsia"/>
          <w:lang w:val="en-CA"/>
          <w:rPrChange w:id="509" w:author="Tristan Bouchard" w:date="2019-01-28T13:16:00Z">
            <w:rPr>
              <w:ins w:id="510" w:author="Tristan Bouchard" w:date="2019-01-28T13:16:00Z"/>
              <w:rFonts w:ascii="Cambria Math" w:eastAsiaTheme="minorEastAsia" w:hAnsi="Cambria Math"/>
              <w:i/>
              <w:lang w:val="en-CA"/>
            </w:rPr>
          </w:rPrChange>
        </w:rPr>
      </w:pPr>
      <m:oMathPara>
        <m:oMath>
          <m:r>
            <w:ins w:id="511" w:author="Tristan Bouchard" w:date="2019-01-28T13:16:00Z">
              <w:rPr>
                <w:rFonts w:ascii="Cambria Math" w:eastAsiaTheme="minorEastAsia" w:hAnsi="Cambria Math"/>
                <w:lang w:val="en-CA"/>
              </w:rPr>
              <m:t>Absolute Error=</m:t>
            </w:ins>
          </m:r>
          <m:d>
            <m:dPr>
              <m:ctrlPr>
                <w:ins w:id="512" w:author="Tristan Bouchard" w:date="2019-01-28T13:16:00Z">
                  <w:rPr>
                    <w:rFonts w:ascii="Cambria Math" w:eastAsiaTheme="minorEastAsia" w:hAnsi="Cambria Math"/>
                    <w:i/>
                    <w:lang w:val="en-CA"/>
                  </w:rPr>
                </w:ins>
              </m:ctrlPr>
            </m:dPr>
            <m:e>
              <m:r>
                <w:ins w:id="513" w:author="Tristan Bouchard" w:date="2019-01-28T13:16:00Z">
                  <w:rPr>
                    <w:rFonts w:ascii="Cambria Math" w:eastAsiaTheme="minorEastAsia" w:hAnsi="Cambria Math"/>
                    <w:lang w:val="en-CA"/>
                  </w:rPr>
                  <m:t>App</m:t>
                </w:ins>
              </m:r>
              <m:r>
                <w:ins w:id="514" w:author="Tristan Bouchard" w:date="2019-01-28T13:17:00Z">
                  <w:rPr>
                    <w:rFonts w:ascii="Cambria Math" w:eastAsiaTheme="minorEastAsia" w:hAnsi="Cambria Math"/>
                    <w:lang w:val="en-CA"/>
                  </w:rPr>
                  <m:t>r</m:t>
                </w:ins>
              </m:r>
              <m:r>
                <w:ins w:id="515" w:author="Tristan Bouchard" w:date="2019-01-28T13:16:00Z">
                  <w:rPr>
                    <w:rFonts w:ascii="Cambria Math" w:eastAsiaTheme="minorEastAsia" w:hAnsi="Cambria Math"/>
                    <w:lang w:val="en-CA"/>
                  </w:rPr>
                  <m:t>oximate Value</m:t>
                </w:ins>
              </m:r>
            </m:e>
          </m:d>
          <m:r>
            <w:ins w:id="516" w:author="Tristan Bouchard" w:date="2019-01-28T13:16:00Z">
              <w:rPr>
                <w:rFonts w:ascii="Cambria Math" w:eastAsiaTheme="minorEastAsia" w:hAnsi="Cambria Math"/>
                <w:lang w:val="en-CA"/>
              </w:rPr>
              <m:t>-</m:t>
            </w:ins>
          </m:r>
          <m:d>
            <m:dPr>
              <m:ctrlPr>
                <w:ins w:id="517" w:author="Tristan Bouchard" w:date="2019-01-28T13:16:00Z">
                  <w:rPr>
                    <w:rFonts w:ascii="Cambria Math" w:eastAsiaTheme="minorEastAsia" w:hAnsi="Cambria Math"/>
                    <w:i/>
                    <w:lang w:val="en-CA"/>
                  </w:rPr>
                </w:ins>
              </m:ctrlPr>
            </m:dPr>
            <m:e>
              <m:r>
                <w:ins w:id="518" w:author="Tristan Bouchard" w:date="2019-01-28T13:16:00Z">
                  <w:rPr>
                    <w:rFonts w:ascii="Cambria Math" w:eastAsiaTheme="minorEastAsia" w:hAnsi="Cambria Math"/>
                    <w:lang w:val="en-CA"/>
                  </w:rPr>
                  <m:t>True Value</m:t>
                </w:ins>
              </m:r>
            </m:e>
          </m:d>
        </m:oMath>
      </m:oMathPara>
    </w:p>
    <w:p w14:paraId="5EAC9027" w14:textId="77777777" w:rsidR="00EA3762" w:rsidRPr="00537612" w:rsidRDefault="00EA3762" w:rsidP="00EA3762">
      <w:pPr>
        <w:rPr>
          <w:ins w:id="519" w:author="Tristan Bouchard" w:date="2019-01-28T13:29:00Z"/>
          <w:rFonts w:eastAsiaTheme="minorEastAsia"/>
          <w:lang w:val="en-CA"/>
        </w:rPr>
      </w:pPr>
      <m:oMathPara>
        <m:oMath>
          <m:r>
            <w:ins w:id="520" w:author="Tristan Bouchard" w:date="2019-01-28T13:16:00Z">
              <w:rPr>
                <w:rFonts w:ascii="Cambria Math" w:eastAsiaTheme="minorEastAsia" w:hAnsi="Cambria Math"/>
                <w:lang w:val="en-CA"/>
              </w:rPr>
              <m:t>Relative E</m:t>
            </w:ins>
          </m:r>
          <m:r>
            <w:ins w:id="521" w:author="Tristan Bouchard" w:date="2019-01-28T13:17:00Z">
              <w:rPr>
                <w:rFonts w:ascii="Cambria Math" w:eastAsiaTheme="minorEastAsia" w:hAnsi="Cambria Math"/>
                <w:lang w:val="en-CA"/>
              </w:rPr>
              <m:t>rror=</m:t>
            </w:ins>
          </m:r>
          <m:f>
            <m:fPr>
              <m:ctrlPr>
                <w:ins w:id="522" w:author="Tristan Bouchard" w:date="2019-01-28T13:17:00Z">
                  <w:rPr>
                    <w:rFonts w:ascii="Cambria Math" w:eastAsiaTheme="minorEastAsia" w:hAnsi="Cambria Math"/>
                    <w:i/>
                    <w:lang w:val="en-CA"/>
                  </w:rPr>
                </w:ins>
              </m:ctrlPr>
            </m:fPr>
            <m:num>
              <m:r>
                <w:ins w:id="523" w:author="Tristan Bouchard" w:date="2019-01-28T13:17:00Z">
                  <w:rPr>
                    <w:rFonts w:ascii="Cambria Math" w:eastAsiaTheme="minorEastAsia" w:hAnsi="Cambria Math"/>
                    <w:lang w:val="en-CA"/>
                  </w:rPr>
                  <m:t>Absolute Error</m:t>
                </w:ins>
              </m:r>
            </m:num>
            <m:den>
              <m:r>
                <w:ins w:id="524" w:author="Tristan Bouchard" w:date="2019-01-28T13:17:00Z">
                  <w:rPr>
                    <w:rFonts w:ascii="Cambria Math" w:eastAsiaTheme="minorEastAsia" w:hAnsi="Cambria Math"/>
                    <w:lang w:val="en-CA"/>
                  </w:rPr>
                  <m:t>True Value</m:t>
                </w:ins>
              </m:r>
            </m:den>
          </m:f>
        </m:oMath>
      </m:oMathPara>
    </w:p>
    <w:p w14:paraId="2E2165EE" w14:textId="77777777" w:rsidR="00EA3762" w:rsidRDefault="00EA3762">
      <w:pPr>
        <w:rPr>
          <w:rFonts w:eastAsiaTheme="minorEastAsia"/>
          <w:lang w:val="en-CA"/>
        </w:rPr>
      </w:pPr>
    </w:p>
    <w:p w14:paraId="0AA51240" w14:textId="77777777" w:rsidR="006C6C6C" w:rsidRDefault="006C6C6C" w:rsidP="006C6C6C">
      <w:pPr>
        <w:keepNext/>
        <w:jc w:val="center"/>
      </w:pPr>
      <w:r>
        <w:rPr>
          <w:noProof/>
        </w:rPr>
        <w:lastRenderedPageBreak/>
        <w:drawing>
          <wp:inline distT="0" distB="0" distL="0" distR="0" wp14:anchorId="70931B26" wp14:editId="56856342">
            <wp:extent cx="230505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3028950"/>
                    </a:xfrm>
                    <a:prstGeom prst="rect">
                      <a:avLst/>
                    </a:prstGeom>
                  </pic:spPr>
                </pic:pic>
              </a:graphicData>
            </a:graphic>
          </wp:inline>
        </w:drawing>
      </w:r>
    </w:p>
    <w:p w14:paraId="1408531F" w14:textId="57F8F713" w:rsidR="00EA3762" w:rsidRDefault="006C6C6C" w:rsidP="006C6C6C">
      <w:pPr>
        <w:pStyle w:val="Caption"/>
        <w:jc w:val="center"/>
      </w:pPr>
      <w:r>
        <w:t xml:space="preserve">Figure </w:t>
      </w:r>
      <w:r>
        <w:fldChar w:fldCharType="begin"/>
      </w:r>
      <w:r>
        <w:instrText xml:space="preserve"> SEQ Figure \* ARABIC </w:instrText>
      </w:r>
      <w:r>
        <w:fldChar w:fldCharType="separate"/>
      </w:r>
      <w:r w:rsidR="00A47D52">
        <w:rPr>
          <w:noProof/>
        </w:rPr>
        <w:t>5</w:t>
      </w:r>
      <w:r>
        <w:fldChar w:fldCharType="end"/>
      </w:r>
      <w:r>
        <w:t>: MATLAB Script used for question 2 c)</w:t>
      </w:r>
    </w:p>
    <w:tbl>
      <w:tblPr>
        <w:tblStyle w:val="TableGrid"/>
        <w:tblW w:w="9751" w:type="dxa"/>
        <w:jc w:val="center"/>
        <w:tblLook w:val="04A0" w:firstRow="1" w:lastRow="0" w:firstColumn="1" w:lastColumn="0" w:noHBand="0" w:noVBand="1"/>
      </w:tblPr>
      <w:tblGrid>
        <w:gridCol w:w="4481"/>
        <w:gridCol w:w="5270"/>
      </w:tblGrid>
      <w:tr w:rsidR="006C6C6C" w14:paraId="3574A452" w14:textId="77777777" w:rsidTr="00771979">
        <w:trPr>
          <w:trHeight w:val="298"/>
          <w:jc w:val="center"/>
        </w:trPr>
        <w:tc>
          <w:tcPr>
            <w:tcW w:w="4481" w:type="dxa"/>
            <w:vAlign w:val="center"/>
          </w:tcPr>
          <w:p w14:paraId="42232597" w14:textId="77777777" w:rsidR="006C6C6C" w:rsidRDefault="006C6C6C" w:rsidP="00AA2C58">
            <w:pPr>
              <w:jc w:val="center"/>
              <w:rPr>
                <w:ins w:id="525" w:author="Tristan Bouchard" w:date="2019-01-28T14:55:00Z"/>
                <w:lang w:val="en-CA"/>
              </w:rPr>
            </w:pPr>
            <w:ins w:id="526" w:author="Tristan Bouchard" w:date="2019-01-28T14:55:00Z">
              <w:r>
                <w:rPr>
                  <w:lang w:val="en-CA"/>
                </w:rPr>
                <w:t>X=</w:t>
              </w:r>
            </w:ins>
          </w:p>
        </w:tc>
        <w:tc>
          <w:tcPr>
            <w:tcW w:w="5270" w:type="dxa"/>
            <w:vAlign w:val="center"/>
          </w:tcPr>
          <w:p w14:paraId="5965E7A6" w14:textId="0C5A3BA1" w:rsidR="006C6C6C" w:rsidRDefault="006C6C6C" w:rsidP="00AA2C58">
            <w:pPr>
              <w:jc w:val="center"/>
              <w:rPr>
                <w:ins w:id="527" w:author="Tristan Bouchard" w:date="2019-01-28T14:55:00Z"/>
                <w:lang w:val="en-CA"/>
              </w:rPr>
            </w:pPr>
            <w:r>
              <w:rPr>
                <w:lang w:val="en-CA"/>
              </w:rPr>
              <w:t>0.007</w:t>
            </w:r>
          </w:p>
        </w:tc>
      </w:tr>
      <w:tr w:rsidR="006C6C6C" w14:paraId="37B0EB18" w14:textId="77777777" w:rsidTr="00771979">
        <w:trPr>
          <w:trHeight w:val="298"/>
          <w:jc w:val="center"/>
        </w:trPr>
        <w:tc>
          <w:tcPr>
            <w:tcW w:w="4481" w:type="dxa"/>
            <w:vAlign w:val="center"/>
          </w:tcPr>
          <w:p w14:paraId="56D0AF89" w14:textId="77777777" w:rsidR="006C6C6C" w:rsidRDefault="006C6C6C" w:rsidP="00AA2C58">
            <w:pPr>
              <w:jc w:val="center"/>
              <w:rPr>
                <w:ins w:id="528" w:author="Tristan Bouchard" w:date="2019-01-28T14:55:00Z"/>
                <w:lang w:val="en-CA"/>
              </w:rPr>
            </w:pPr>
            <w:ins w:id="529" w:author="Tristan Bouchard" w:date="2019-01-28T14:55:00Z">
              <w:r>
                <w:rPr>
                  <w:lang w:val="en-CA"/>
                </w:rPr>
                <w:t>Absolute Error</w:t>
              </w:r>
            </w:ins>
          </w:p>
        </w:tc>
        <w:tc>
          <w:tcPr>
            <w:tcW w:w="5270" w:type="dxa"/>
            <w:vAlign w:val="center"/>
          </w:tcPr>
          <w:p w14:paraId="1EEAFB21" w14:textId="310AB1CA" w:rsidR="006C6C6C" w:rsidRDefault="006C6C6C" w:rsidP="00AA2C58">
            <w:pPr>
              <w:jc w:val="center"/>
              <w:rPr>
                <w:ins w:id="530" w:author="Tristan Bouchard" w:date="2019-01-28T14:55:00Z"/>
                <w:lang w:val="en-CA"/>
              </w:rPr>
            </w:pPr>
            <w:r w:rsidRPr="006C6C6C">
              <w:rPr>
                <w:lang w:val="en-CA"/>
              </w:rPr>
              <w:t>-0.003500014291737</w:t>
            </w:r>
          </w:p>
        </w:tc>
      </w:tr>
      <w:tr w:rsidR="006C6C6C" w:rsidRPr="000E437A" w14:paraId="28B9F729" w14:textId="77777777" w:rsidTr="00771979">
        <w:trPr>
          <w:trHeight w:val="298"/>
          <w:jc w:val="center"/>
        </w:trPr>
        <w:tc>
          <w:tcPr>
            <w:tcW w:w="4481" w:type="dxa"/>
            <w:vAlign w:val="center"/>
          </w:tcPr>
          <w:p w14:paraId="1937C3D9" w14:textId="77777777" w:rsidR="006C6C6C" w:rsidRDefault="006C6C6C" w:rsidP="00AA2C58">
            <w:pPr>
              <w:jc w:val="center"/>
              <w:rPr>
                <w:ins w:id="531" w:author="Tristan Bouchard" w:date="2019-01-28T14:55:00Z"/>
                <w:lang w:val="en-CA"/>
              </w:rPr>
            </w:pPr>
            <w:ins w:id="532" w:author="Tristan Bouchard" w:date="2019-01-28T14:55:00Z">
              <w:r>
                <w:rPr>
                  <w:lang w:val="en-CA"/>
                </w:rPr>
                <w:t>Relative Error</w:t>
              </w:r>
            </w:ins>
          </w:p>
        </w:tc>
        <w:tc>
          <w:tcPr>
            <w:tcW w:w="5270" w:type="dxa"/>
            <w:vAlign w:val="center"/>
          </w:tcPr>
          <w:p w14:paraId="0B61244B" w14:textId="1449823F" w:rsidR="006C6C6C" w:rsidRPr="000E437A" w:rsidRDefault="006C6C6C" w:rsidP="00AA2C58">
            <w:pPr>
              <w:jc w:val="center"/>
              <w:rPr>
                <w:ins w:id="533" w:author="Tristan Bouchard" w:date="2019-01-28T14:55:00Z"/>
                <w:lang w:val="en-CA"/>
              </w:rPr>
            </w:pPr>
            <w:r w:rsidRPr="006C6C6C">
              <w:rPr>
                <w:lang w:val="en-CA"/>
              </w:rPr>
              <w:t>-1</w:t>
            </w:r>
          </w:p>
        </w:tc>
      </w:tr>
    </w:tbl>
    <w:p w14:paraId="097E0219" w14:textId="63165991" w:rsidR="006C6C6C" w:rsidRDefault="006C6C6C" w:rsidP="006C6C6C"/>
    <w:p w14:paraId="6B76EFBB" w14:textId="7558ED9C" w:rsidR="006C6C6C" w:rsidRDefault="006C6C6C" w:rsidP="006C6C6C">
      <w:r>
        <w:t>Due to the six significant digit limitation, the result computed by the calculator rounded up from 0.999999992 to 1.00000. Such, this is a rounding error.</w:t>
      </w:r>
    </w:p>
    <w:p w14:paraId="6FA081D0" w14:textId="373B6ECC" w:rsidR="006C6C6C" w:rsidRDefault="006C6C6C" w:rsidP="006C6C6C">
      <w:r>
        <w:t>d)</w:t>
      </w:r>
    </w:p>
    <w:p w14:paraId="7E1653DC" w14:textId="6E485E22" w:rsidR="006C6C6C" w:rsidRPr="006C6C6C" w:rsidRDefault="006C6C6C" w:rsidP="006C6C6C">
      <w:pPr>
        <w:rPr>
          <w:rFonts w:eastAsiaTheme="minorEastAsia"/>
          <w:lang w:val="en-C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r>
                <w:rPr>
                  <w:rFonts w:ascii="Cambria Math" w:eastAsiaTheme="minorEastAsia" w:hAnsi="Cambria Math"/>
                  <w:lang w:val="en-CA"/>
                </w:rPr>
                <m:t>1+cosx</m:t>
              </m:r>
            </m:den>
          </m:f>
        </m:oMath>
      </m:oMathPara>
    </w:p>
    <w:p w14:paraId="695032F0" w14:textId="7DDE8454" w:rsidR="006C6C6C" w:rsidRPr="00373DA3" w:rsidRDefault="00373DA3" w:rsidP="006C6C6C">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sSup>
                <m:sSupPr>
                  <m:ctrlPr>
                    <w:rPr>
                      <w:rFonts w:ascii="Cambria Math" w:eastAsiaTheme="minorEastAsia" w:hAnsi="Cambria Math"/>
                      <w:i/>
                      <w:lang w:val="en-CA"/>
                    </w:rPr>
                  </m:ctrlPr>
                </m:sSupPr>
                <m:e>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e>
                <m:sup>
                  <m:r>
                    <w:rPr>
                      <w:rFonts w:ascii="Cambria Math" w:eastAsiaTheme="minorEastAsia" w:hAnsi="Cambria Math"/>
                      <w:lang w:val="en-CA"/>
                    </w:rPr>
                    <m:t>2</m:t>
                  </m:r>
                </m:sup>
              </m:sSup>
            </m:num>
            <m:den>
              <m:func>
                <m:funcPr>
                  <m:ctrlPr>
                    <w:rPr>
                      <w:rFonts w:ascii="Cambria Math" w:eastAsiaTheme="minorEastAsia" w:hAnsi="Cambria Math"/>
                      <w:i/>
                      <w:lang w:val="en-CA"/>
                    </w:rPr>
                  </m:ctrlPr>
                </m:funcPr>
                <m:fName>
                  <m:r>
                    <m:rPr>
                      <m:sty m:val="p"/>
                    </m:rPr>
                    <w:rPr>
                      <w:rFonts w:ascii="Cambria Math" w:eastAsiaTheme="minorEastAsia" w:hAnsi="Cambria Math"/>
                      <w:lang w:val="en-CA"/>
                    </w:rPr>
                    <m:t>sin</m:t>
                  </m: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m:t>
              </m:r>
            </m:den>
          </m:f>
        </m:oMath>
      </m:oMathPara>
    </w:p>
    <w:p w14:paraId="0EDDC8D3" w14:textId="0FB9F0B7" w:rsidR="00373DA3" w:rsidRPr="00373DA3" w:rsidRDefault="00380E8B" w:rsidP="006C6C6C">
      <w:pPr>
        <w:rPr>
          <w:rFonts w:eastAsiaTheme="minorEastAsia"/>
          <w:lang w:val="en-CA"/>
        </w:rPr>
      </w:pPr>
      <w:r>
        <w:rPr>
          <w:rFonts w:eastAsiaTheme="minorEastAsia"/>
          <w:lang w:val="en-CA"/>
        </w:rPr>
        <w:t xml:space="preserve">Using the trigonometric identity </w:t>
      </w:r>
      <m:oMath>
        <m:r>
          <w:rPr>
            <w:rFonts w:ascii="Cambria Math" w:eastAsiaTheme="minorEastAsia" w:hAnsi="Cambria Math"/>
            <w:lang w:val="en-CA"/>
          </w:rPr>
          <m:t>1=</m:t>
        </m:r>
        <m:sSup>
          <m:sSupPr>
            <m:ctrlPr>
              <w:rPr>
                <w:rFonts w:ascii="Cambria Math" w:eastAsiaTheme="minorEastAsia" w:hAnsi="Cambria Math"/>
                <w:i/>
                <w:lang w:val="en-CA"/>
              </w:rPr>
            </m:ctrlPr>
          </m:sSupPr>
          <m:e>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fName>
              <m:e>
                <m:d>
                  <m:dPr>
                    <m:ctrlPr>
                      <w:rPr>
                        <w:rFonts w:ascii="Cambria Math" w:eastAsiaTheme="minorEastAsia" w:hAnsi="Cambria Math"/>
                        <w:i/>
                        <w:lang w:val="en-CA"/>
                      </w:rPr>
                    </m:ctrlPr>
                  </m:dPr>
                  <m:e>
                    <m:r>
                      <w:rPr>
                        <w:rFonts w:ascii="Cambria Math" w:eastAsiaTheme="minorEastAsia" w:hAnsi="Cambria Math"/>
                        <w:lang w:val="en-CA"/>
                      </w:rPr>
                      <m:t>x</m:t>
                    </m:r>
                  </m:e>
                </m:d>
              </m:e>
            </m:func>
          </m:e>
          <m:sup>
            <m:r>
              <w:rPr>
                <w:rFonts w:ascii="Cambria Math" w:eastAsiaTheme="minorEastAsia" w:hAnsi="Cambria Math"/>
                <w:lang w:val="en-CA"/>
              </w:rPr>
              <m:t>2</m:t>
            </m:r>
          </m:sup>
        </m:sSup>
        <m:r>
          <w:rPr>
            <w:rFonts w:ascii="Cambria Math" w:eastAsiaTheme="minorEastAsia" w:hAnsi="Cambria Math"/>
            <w:lang w:val="en-CA"/>
          </w:rPr>
          <m:t>+</m:t>
        </m:r>
        <m:sSup>
          <m:sSupPr>
            <m:ctrlPr>
              <w:rPr>
                <w:rFonts w:ascii="Cambria Math" w:eastAsiaTheme="minorEastAsia" w:hAnsi="Cambria Math"/>
                <w:i/>
                <w:lang w:val="en-CA"/>
              </w:rPr>
            </m:ctrlPr>
          </m:sSupPr>
          <m:e>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fName>
              <m:e>
                <m:d>
                  <m:dPr>
                    <m:ctrlPr>
                      <w:rPr>
                        <w:rFonts w:ascii="Cambria Math" w:eastAsiaTheme="minorEastAsia" w:hAnsi="Cambria Math"/>
                        <w:i/>
                        <w:lang w:val="en-CA"/>
                      </w:rPr>
                    </m:ctrlPr>
                  </m:dPr>
                  <m:e>
                    <m:r>
                      <w:rPr>
                        <w:rFonts w:ascii="Cambria Math" w:eastAsiaTheme="minorEastAsia" w:hAnsi="Cambria Math"/>
                        <w:lang w:val="en-CA"/>
                      </w:rPr>
                      <m:t>x</m:t>
                    </m:r>
                  </m:e>
                </m:d>
              </m:e>
            </m:func>
          </m:e>
          <m:sup>
            <m:r>
              <w:rPr>
                <w:rFonts w:ascii="Cambria Math" w:eastAsiaTheme="minorEastAsia" w:hAnsi="Cambria Math"/>
                <w:lang w:val="en-CA"/>
              </w:rPr>
              <m:t>2</m:t>
            </m:r>
          </m:sup>
        </m:sSup>
      </m:oMath>
      <w:r>
        <w:rPr>
          <w:rFonts w:eastAsiaTheme="minorEastAsia"/>
          <w:lang w:val="en-CA"/>
        </w:rPr>
        <w:t xml:space="preserve"> :</w:t>
      </w:r>
    </w:p>
    <w:p w14:paraId="7D1B0562" w14:textId="36BC46BF" w:rsidR="00545038" w:rsidRPr="00BC51A0" w:rsidRDefault="006B2467" w:rsidP="006C6C6C">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 xml:space="preserve">= </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fName>
                    <m:e>
                      <m:d>
                        <m:dPr>
                          <m:ctrlPr>
                            <w:rPr>
                              <w:rFonts w:ascii="Cambria Math" w:eastAsiaTheme="minorEastAsia" w:hAnsi="Cambria Math"/>
                              <w:i/>
                              <w:lang w:val="en-CA"/>
                            </w:rPr>
                          </m:ctrlPr>
                        </m:dPr>
                        <m:e>
                          <m:r>
                            <w:rPr>
                              <w:rFonts w:ascii="Cambria Math" w:eastAsiaTheme="minorEastAsia" w:hAnsi="Cambria Math"/>
                              <w:lang w:val="en-CA"/>
                            </w:rPr>
                            <m:t>x</m:t>
                          </m:r>
                        </m:e>
                      </m:d>
                    </m:e>
                  </m:func>
                </m:e>
                <m:sup>
                  <m:r>
                    <w:rPr>
                      <w:rFonts w:ascii="Cambria Math" w:eastAsiaTheme="minorEastAsia" w:hAnsi="Cambria Math"/>
                      <w:lang w:val="en-CA"/>
                    </w:rPr>
                    <m:t>2</m:t>
                  </m:r>
                </m:sup>
              </m:sSup>
            </m:num>
            <m:den>
              <m:func>
                <m:funcPr>
                  <m:ctrlPr>
                    <w:rPr>
                      <w:rFonts w:ascii="Cambria Math" w:eastAsiaTheme="minorEastAsia" w:hAnsi="Cambria Math"/>
                      <w:i/>
                      <w:lang w:val="en-CA"/>
                    </w:rPr>
                  </m:ctrlPr>
                </m:funcPr>
                <m:fName>
                  <m:r>
                    <m:rPr>
                      <m:sty m:val="p"/>
                    </m:rPr>
                    <w:rPr>
                      <w:rFonts w:ascii="Cambria Math" w:eastAsiaTheme="minorEastAsia" w:hAnsi="Cambria Math"/>
                      <w:lang w:val="en-CA"/>
                    </w:rPr>
                    <m:t>sin</m:t>
                  </m:r>
                </m:fName>
                <m:e>
                  <m:d>
                    <m:dPr>
                      <m:ctrlPr>
                        <w:rPr>
                          <w:rFonts w:ascii="Cambria Math" w:eastAsiaTheme="minorEastAsia" w:hAnsi="Cambria Math"/>
                          <w:i/>
                          <w:lang w:val="en-CA"/>
                        </w:rPr>
                      </m:ctrlPr>
                    </m:dPr>
                    <m:e>
                      <m:r>
                        <w:rPr>
                          <w:rFonts w:ascii="Cambria Math" w:eastAsiaTheme="minorEastAsia" w:hAnsi="Cambria Math"/>
                          <w:lang w:val="en-CA"/>
                        </w:rPr>
                        <m:t>x</m:t>
                      </m:r>
                    </m:e>
                  </m:d>
                </m:e>
              </m:func>
              <m:d>
                <m:dPr>
                  <m:ctrlPr>
                    <w:rPr>
                      <w:rFonts w:ascii="Cambria Math" w:eastAsiaTheme="minorEastAsia" w:hAnsi="Cambria Math"/>
                      <w:i/>
                      <w:lang w:val="en-CA"/>
                    </w:rPr>
                  </m:ctrlPr>
                </m:dPr>
                <m:e>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fName>
                    <m:e>
                      <m:d>
                        <m:dPr>
                          <m:ctrlPr>
                            <w:rPr>
                              <w:rFonts w:ascii="Cambria Math" w:eastAsiaTheme="minorEastAsia" w:hAnsi="Cambria Math"/>
                              <w:i/>
                              <w:lang w:val="en-CA"/>
                            </w:rPr>
                          </m:ctrlPr>
                        </m:dPr>
                        <m:e>
                          <m:r>
                            <w:rPr>
                              <w:rFonts w:ascii="Cambria Math" w:eastAsiaTheme="minorEastAsia" w:hAnsi="Cambria Math"/>
                              <w:lang w:val="en-CA"/>
                            </w:rPr>
                            <m:t>x</m:t>
                          </m:r>
                        </m:e>
                      </m:d>
                    </m:e>
                  </m:func>
                </m:e>
              </m:d>
            </m:den>
          </m:f>
        </m:oMath>
      </m:oMathPara>
    </w:p>
    <w:p w14:paraId="516A3299" w14:textId="6A81AA89" w:rsidR="00BC51A0" w:rsidRPr="00F71D69" w:rsidRDefault="00BC51A0" w:rsidP="00BC51A0">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 xml:space="preserve">= </m:t>
          </m:r>
          <m:f>
            <m:fPr>
              <m:ctrlPr>
                <w:rPr>
                  <w:rFonts w:ascii="Cambria Math" w:eastAsiaTheme="minorEastAsia" w:hAnsi="Cambria Math"/>
                  <w:i/>
                  <w:lang w:val="en-CA"/>
                </w:rPr>
              </m:ctrlPr>
            </m:fPr>
            <m:num>
              <m:r>
                <m:rPr>
                  <m:sty m:val="p"/>
                </m:rPr>
                <w:rPr>
                  <w:rFonts w:ascii="Cambria Math" w:eastAsiaTheme="minorEastAsia" w:hAnsi="Cambria Math"/>
                  <w:lang w:val="en-CA"/>
                </w:rPr>
                <m:t>sin⁡</m:t>
              </m:r>
              <m:r>
                <w:rPr>
                  <w:rFonts w:ascii="Cambria Math" w:eastAsiaTheme="minorEastAsia" w:hAnsi="Cambria Math"/>
                  <w:lang w:val="en-CA"/>
                </w:rPr>
                <m:t>(x)</m:t>
              </m:r>
            </m:num>
            <m:den>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fName>
                <m:e>
                  <m:d>
                    <m:dPr>
                      <m:ctrlPr>
                        <w:rPr>
                          <w:rFonts w:ascii="Cambria Math" w:eastAsiaTheme="minorEastAsia" w:hAnsi="Cambria Math"/>
                          <w:i/>
                          <w:lang w:val="en-CA"/>
                        </w:rPr>
                      </m:ctrlPr>
                    </m:dPr>
                    <m:e>
                      <m:r>
                        <w:rPr>
                          <w:rFonts w:ascii="Cambria Math" w:eastAsiaTheme="minorEastAsia" w:hAnsi="Cambria Math"/>
                          <w:lang w:val="en-CA"/>
                        </w:rPr>
                        <m:t>x</m:t>
                      </m:r>
                    </m:e>
                  </m:d>
                </m:e>
              </m:func>
            </m:den>
          </m:f>
        </m:oMath>
      </m:oMathPara>
    </w:p>
    <w:p w14:paraId="6FF2D1DE" w14:textId="77777777" w:rsidR="00BC51A0" w:rsidRPr="00BC51A0" w:rsidRDefault="00BC51A0" w:rsidP="006C6C6C">
      <w:pPr>
        <w:rPr>
          <w:rFonts w:eastAsiaTheme="minorEastAsia"/>
          <w:lang w:val="en-CA"/>
        </w:rPr>
      </w:pPr>
    </w:p>
    <w:p w14:paraId="0B418BD1" w14:textId="0473F045" w:rsidR="00F71D69" w:rsidRDefault="00F71D69" w:rsidP="006C6C6C">
      <w:pPr>
        <w:rPr>
          <w:rFonts w:eastAsiaTheme="minorEastAsia"/>
          <w:lang w:val="en-CA"/>
        </w:rPr>
      </w:pPr>
      <w:r>
        <w:rPr>
          <w:rFonts w:eastAsiaTheme="minorEastAsia"/>
          <w:lang w:val="en-CA"/>
        </w:rPr>
        <w:t xml:space="preserve">Calculating the value of </w:t>
      </w:r>
      <m:oMath>
        <m:r>
          <w:rPr>
            <w:rFonts w:ascii="Cambria Math" w:eastAsiaTheme="minorEastAsia" w:hAnsi="Cambria Math"/>
            <w:lang w:val="en-CA"/>
          </w:rPr>
          <m:t>f(0.007):</m:t>
        </m:r>
      </m:oMath>
    </w:p>
    <w:p w14:paraId="55FF3039" w14:textId="4F639629" w:rsidR="00F71D69" w:rsidRPr="00F71D69" w:rsidRDefault="00F71D69" w:rsidP="006C6C6C">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0.07</m:t>
                      </m:r>
                    </m:e>
                  </m:d>
                </m:e>
              </m:func>
            </m:num>
            <m:den>
              <m:r>
                <w:rPr>
                  <w:rFonts w:ascii="Cambria Math" w:eastAsiaTheme="minorEastAsia" w:hAnsi="Cambria Math"/>
                  <w:lang w:val="en-CA"/>
                </w:rPr>
                <m:t>1+</m:t>
              </m:r>
              <m:func>
                <m:funcPr>
                  <m:ctrlPr>
                    <w:rPr>
                      <w:rFonts w:ascii="Cambria Math" w:eastAsiaTheme="minorEastAsia" w:hAnsi="Cambria Math"/>
                      <w:i/>
                      <w:lang w:val="en-CA"/>
                    </w:rPr>
                  </m:ctrlPr>
                </m:funcPr>
                <m:fName>
                  <m:r>
                    <m:rPr>
                      <m:sty m:val="p"/>
                    </m:rPr>
                    <w:rPr>
                      <w:rFonts w:ascii="Cambria Math" w:eastAsiaTheme="minorEastAsia" w:hAnsi="Cambria Math"/>
                      <w:lang w:val="en-CA"/>
                    </w:rPr>
                    <m:t>cos</m:t>
                  </m:r>
                </m:fName>
                <m:e>
                  <m:d>
                    <m:dPr>
                      <m:ctrlPr>
                        <w:rPr>
                          <w:rFonts w:ascii="Cambria Math" w:eastAsiaTheme="minorEastAsia" w:hAnsi="Cambria Math"/>
                          <w:i/>
                          <w:lang w:val="en-CA"/>
                        </w:rPr>
                      </m:ctrlPr>
                    </m:dPr>
                    <m:e>
                      <m:r>
                        <w:rPr>
                          <w:rFonts w:ascii="Cambria Math" w:eastAsiaTheme="minorEastAsia" w:hAnsi="Cambria Math"/>
                          <w:lang w:val="en-CA"/>
                        </w:rPr>
                        <m:t>0.07</m:t>
                      </m:r>
                    </m:e>
                  </m:d>
                </m:e>
              </m:func>
            </m:den>
          </m:f>
        </m:oMath>
      </m:oMathPara>
    </w:p>
    <w:p w14:paraId="7B5B2D7D" w14:textId="39C7FBDE" w:rsidR="00AD3A48" w:rsidRPr="00AD3A48" w:rsidRDefault="00AD3A48" w:rsidP="006C6C6C">
      <w:pPr>
        <w:rPr>
          <w:rFonts w:eastAsiaTheme="minorEastAsia"/>
          <w:lang w:val="en-CA"/>
        </w:rPr>
      </w:pPr>
      <m:oMathPara>
        <m:oMath>
          <m:r>
            <w:rPr>
              <w:rFonts w:ascii="Cambria Math" w:eastAsiaTheme="minorEastAsia" w:hAnsi="Cambria Math"/>
              <w:lang w:val="en-CA"/>
            </w:rPr>
            <w:lastRenderedPageBreak/>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0.00122173</m:t>
              </m:r>
            </m:num>
            <m:den>
              <m:r>
                <w:rPr>
                  <w:rFonts w:ascii="Cambria Math" w:eastAsiaTheme="minorEastAsia" w:hAnsi="Cambria Math"/>
                  <w:lang w:val="en-CA"/>
                </w:rPr>
                <m:t>1+1</m:t>
              </m:r>
            </m:den>
          </m:f>
        </m:oMath>
      </m:oMathPara>
    </w:p>
    <w:p w14:paraId="607EA875" w14:textId="114CB370" w:rsidR="00F71D69" w:rsidRPr="00AD3A48" w:rsidRDefault="00F71D69" w:rsidP="006C6C6C">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 0.0006110865</m:t>
          </m:r>
        </m:oMath>
      </m:oMathPara>
    </w:p>
    <w:p w14:paraId="194E3FE3" w14:textId="20FE1DE0" w:rsidR="00AD3A48" w:rsidRPr="00AD3A48" w:rsidRDefault="00AD3A48" w:rsidP="00AD3A4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0.007</m:t>
              </m:r>
            </m:e>
          </m:d>
          <m:r>
            <w:rPr>
              <w:rFonts w:ascii="Cambria Math" w:eastAsiaTheme="minorEastAsia" w:hAnsi="Cambria Math"/>
              <w:lang w:val="en-CA"/>
            </w:rPr>
            <m:t>= 0.000611087</m:t>
          </m:r>
        </m:oMath>
      </m:oMathPara>
    </w:p>
    <w:p w14:paraId="468C8EC7" w14:textId="77777777" w:rsidR="00AD3A48" w:rsidRPr="00AD3A48" w:rsidRDefault="00AD3A48" w:rsidP="006C6C6C">
      <w:pPr>
        <w:rPr>
          <w:rFonts w:eastAsiaTheme="minorEastAsia"/>
          <w:lang w:val="en-CA"/>
        </w:rPr>
      </w:pPr>
    </w:p>
    <w:p w14:paraId="18B91C54" w14:textId="77777777" w:rsidR="00AD3A48" w:rsidRPr="00F71D69" w:rsidRDefault="00AD3A48" w:rsidP="006C6C6C">
      <w:pPr>
        <w:rPr>
          <w:rFonts w:eastAsiaTheme="minorEastAsia"/>
          <w:lang w:val="en-CA"/>
        </w:rPr>
      </w:pPr>
    </w:p>
    <w:tbl>
      <w:tblPr>
        <w:tblStyle w:val="TableGrid"/>
        <w:tblW w:w="0" w:type="auto"/>
        <w:tblLook w:val="04A0" w:firstRow="1" w:lastRow="0" w:firstColumn="1" w:lastColumn="0" w:noHBand="0" w:noVBand="1"/>
      </w:tblPr>
      <w:tblGrid>
        <w:gridCol w:w="4675"/>
        <w:gridCol w:w="4675"/>
      </w:tblGrid>
      <w:tr w:rsidR="00545038" w14:paraId="7764BB84" w14:textId="77777777" w:rsidTr="00AA2C58">
        <w:tc>
          <w:tcPr>
            <w:tcW w:w="4675" w:type="dxa"/>
          </w:tcPr>
          <w:p w14:paraId="24E79170" w14:textId="77777777" w:rsidR="00545038" w:rsidRDefault="00545038" w:rsidP="00AA2C58">
            <w:pPr>
              <w:jc w:val="center"/>
              <w:rPr>
                <w:rFonts w:eastAsiaTheme="minorEastAsia"/>
                <w:lang w:val="en-CA"/>
              </w:rPr>
            </w:pPr>
            <w:r>
              <w:rPr>
                <w:rFonts w:eastAsiaTheme="minorEastAsia"/>
                <w:lang w:val="en-CA"/>
              </w:rPr>
              <w:t>X=</w:t>
            </w:r>
          </w:p>
        </w:tc>
        <w:tc>
          <w:tcPr>
            <w:tcW w:w="4675" w:type="dxa"/>
          </w:tcPr>
          <w:p w14:paraId="62C33F6A" w14:textId="77777777" w:rsidR="00545038" w:rsidRDefault="00545038" w:rsidP="00AA2C58">
            <w:pPr>
              <w:jc w:val="center"/>
              <w:rPr>
                <w:rFonts w:eastAsiaTheme="minorEastAsia"/>
                <w:lang w:val="en-CA"/>
              </w:rPr>
            </w:pPr>
            <w:r>
              <w:rPr>
                <w:rFonts w:eastAsiaTheme="minorEastAsia"/>
                <w:lang w:val="en-CA"/>
              </w:rPr>
              <w:t>0.007</w:t>
            </w:r>
          </w:p>
        </w:tc>
      </w:tr>
      <w:tr w:rsidR="00545038" w14:paraId="22186C66" w14:textId="77777777" w:rsidTr="00AA2C58">
        <w:tc>
          <w:tcPr>
            <w:tcW w:w="4675" w:type="dxa"/>
          </w:tcPr>
          <w:p w14:paraId="6E7ABA60" w14:textId="77777777" w:rsidR="00545038" w:rsidRDefault="00545038" w:rsidP="00AA2C58">
            <w:pPr>
              <w:jc w:val="center"/>
              <w:rPr>
                <w:rFonts w:eastAsiaTheme="minorEastAsia"/>
                <w:lang w:val="en-CA"/>
              </w:rPr>
            </w:pPr>
            <w:r>
              <w:rPr>
                <w:rFonts w:eastAsiaTheme="minorEastAsia"/>
                <w:lang w:val="en-CA"/>
              </w:rPr>
              <w:t>F(x) =</w:t>
            </w:r>
          </w:p>
        </w:tc>
        <w:tc>
          <w:tcPr>
            <w:tcW w:w="4675" w:type="dxa"/>
          </w:tcPr>
          <w:p w14:paraId="754CE5CA" w14:textId="7B695AC3" w:rsidR="00545038" w:rsidRDefault="00AD3A48" w:rsidP="00AA2C58">
            <w:pPr>
              <w:jc w:val="center"/>
              <w:rPr>
                <w:rFonts w:eastAsiaTheme="minorEastAsia"/>
                <w:lang w:val="en-CA"/>
              </w:rPr>
            </w:pPr>
            <w:r>
              <w:rPr>
                <w:rFonts w:eastAsiaTheme="minorEastAsia"/>
                <w:lang w:val="en-CA"/>
              </w:rPr>
              <w:t>0.000611087</w:t>
            </w:r>
          </w:p>
        </w:tc>
      </w:tr>
    </w:tbl>
    <w:p w14:paraId="27EC077A" w14:textId="6B54520D" w:rsidR="00545038" w:rsidRDefault="00545038" w:rsidP="006C6C6C">
      <w:pPr>
        <w:rPr>
          <w:rFonts w:eastAsiaTheme="minorEastAsia"/>
        </w:rPr>
      </w:pPr>
    </w:p>
    <w:p w14:paraId="1CDCB80F" w14:textId="246FD89C" w:rsidR="00380E8B" w:rsidRDefault="00380E8B" w:rsidP="006C6C6C">
      <w:pPr>
        <w:rPr>
          <w:rFonts w:eastAsiaTheme="minorEastAsia"/>
        </w:rPr>
      </w:pPr>
      <w:r>
        <w:rPr>
          <w:rFonts w:eastAsiaTheme="minorEastAsia"/>
        </w:rPr>
        <w:t xml:space="preserve">e) </w:t>
      </w:r>
    </w:p>
    <w:p w14:paraId="71D59A3B" w14:textId="19D6F2AE" w:rsidR="00380E8B" w:rsidRDefault="00380E8B" w:rsidP="006C6C6C">
      <w:pPr>
        <w:rPr>
          <w:rFonts w:eastAsiaTheme="minorEastAsia"/>
        </w:rPr>
      </w:pPr>
      <w:r>
        <w:rPr>
          <w:rFonts w:eastAsiaTheme="minorEastAsia"/>
        </w:rPr>
        <w:t>As in part c), using the value found in part a) as true</w:t>
      </w:r>
      <w:r w:rsidR="00450CA0">
        <w:rPr>
          <w:rFonts w:eastAsiaTheme="minorEastAsia"/>
        </w:rPr>
        <w:t>:</w:t>
      </w:r>
    </w:p>
    <w:tbl>
      <w:tblPr>
        <w:tblStyle w:val="TableGrid"/>
        <w:tblW w:w="9380" w:type="dxa"/>
        <w:jc w:val="center"/>
        <w:tblLook w:val="04A0" w:firstRow="1" w:lastRow="0" w:firstColumn="1" w:lastColumn="0" w:noHBand="0" w:noVBand="1"/>
      </w:tblPr>
      <w:tblGrid>
        <w:gridCol w:w="4311"/>
        <w:gridCol w:w="5069"/>
      </w:tblGrid>
      <w:tr w:rsidR="00450CA0" w14:paraId="230E32DB" w14:textId="77777777" w:rsidTr="00771979">
        <w:trPr>
          <w:trHeight w:val="252"/>
          <w:jc w:val="center"/>
        </w:trPr>
        <w:tc>
          <w:tcPr>
            <w:tcW w:w="4311" w:type="dxa"/>
            <w:vAlign w:val="center"/>
          </w:tcPr>
          <w:p w14:paraId="06324FAC" w14:textId="77777777" w:rsidR="00450CA0" w:rsidRDefault="00450CA0" w:rsidP="007C504E">
            <w:pPr>
              <w:jc w:val="center"/>
              <w:rPr>
                <w:ins w:id="534" w:author="Tristan Bouchard" w:date="2019-01-28T14:55:00Z"/>
                <w:lang w:val="en-CA"/>
              </w:rPr>
            </w:pPr>
            <w:ins w:id="535" w:author="Tristan Bouchard" w:date="2019-01-28T14:55:00Z">
              <w:r>
                <w:rPr>
                  <w:lang w:val="en-CA"/>
                </w:rPr>
                <w:t>X=</w:t>
              </w:r>
            </w:ins>
          </w:p>
        </w:tc>
        <w:tc>
          <w:tcPr>
            <w:tcW w:w="5069" w:type="dxa"/>
            <w:vAlign w:val="center"/>
          </w:tcPr>
          <w:p w14:paraId="53273AF9" w14:textId="77777777" w:rsidR="00450CA0" w:rsidRDefault="00450CA0" w:rsidP="007C504E">
            <w:pPr>
              <w:jc w:val="center"/>
              <w:rPr>
                <w:ins w:id="536" w:author="Tristan Bouchard" w:date="2019-01-28T14:55:00Z"/>
                <w:lang w:val="en-CA"/>
              </w:rPr>
            </w:pPr>
            <w:r>
              <w:rPr>
                <w:lang w:val="en-CA"/>
              </w:rPr>
              <w:t>0.007</w:t>
            </w:r>
          </w:p>
        </w:tc>
      </w:tr>
      <w:tr w:rsidR="00450CA0" w14:paraId="47A44F9C" w14:textId="77777777" w:rsidTr="00771979">
        <w:trPr>
          <w:trHeight w:val="252"/>
          <w:jc w:val="center"/>
        </w:trPr>
        <w:tc>
          <w:tcPr>
            <w:tcW w:w="4311" w:type="dxa"/>
            <w:vAlign w:val="center"/>
          </w:tcPr>
          <w:p w14:paraId="72C1D193" w14:textId="77777777" w:rsidR="00450CA0" w:rsidRDefault="00450CA0" w:rsidP="007C504E">
            <w:pPr>
              <w:jc w:val="center"/>
              <w:rPr>
                <w:ins w:id="537" w:author="Tristan Bouchard" w:date="2019-01-28T14:55:00Z"/>
                <w:lang w:val="en-CA"/>
              </w:rPr>
            </w:pPr>
            <w:ins w:id="538" w:author="Tristan Bouchard" w:date="2019-01-28T14:55:00Z">
              <w:r>
                <w:rPr>
                  <w:lang w:val="en-CA"/>
                </w:rPr>
                <w:t>Absolute Error</w:t>
              </w:r>
            </w:ins>
          </w:p>
        </w:tc>
        <w:tc>
          <w:tcPr>
            <w:tcW w:w="5069" w:type="dxa"/>
            <w:vAlign w:val="center"/>
          </w:tcPr>
          <w:p w14:paraId="1091E253" w14:textId="510BE1E8" w:rsidR="00450CA0" w:rsidRDefault="00450CA0" w:rsidP="007C504E">
            <w:pPr>
              <w:jc w:val="center"/>
              <w:rPr>
                <w:ins w:id="539" w:author="Tristan Bouchard" w:date="2019-01-28T14:55:00Z"/>
                <w:lang w:val="en-CA"/>
              </w:rPr>
            </w:pPr>
            <w:r w:rsidRPr="00450CA0">
              <w:rPr>
                <w:lang w:val="en-CA"/>
              </w:rPr>
              <w:t>-0.002888927291737</w:t>
            </w:r>
          </w:p>
        </w:tc>
      </w:tr>
      <w:tr w:rsidR="00450CA0" w:rsidRPr="000E437A" w14:paraId="7BC66868" w14:textId="77777777" w:rsidTr="00771979">
        <w:trPr>
          <w:trHeight w:val="252"/>
          <w:jc w:val="center"/>
        </w:trPr>
        <w:tc>
          <w:tcPr>
            <w:tcW w:w="4311" w:type="dxa"/>
            <w:vAlign w:val="center"/>
          </w:tcPr>
          <w:p w14:paraId="058EFC20" w14:textId="77777777" w:rsidR="00450CA0" w:rsidRDefault="00450CA0" w:rsidP="007C504E">
            <w:pPr>
              <w:jc w:val="center"/>
              <w:rPr>
                <w:ins w:id="540" w:author="Tristan Bouchard" w:date="2019-01-28T14:55:00Z"/>
                <w:lang w:val="en-CA"/>
              </w:rPr>
            </w:pPr>
            <w:ins w:id="541" w:author="Tristan Bouchard" w:date="2019-01-28T14:55:00Z">
              <w:r>
                <w:rPr>
                  <w:lang w:val="en-CA"/>
                </w:rPr>
                <w:t>Relative Error</w:t>
              </w:r>
            </w:ins>
          </w:p>
        </w:tc>
        <w:tc>
          <w:tcPr>
            <w:tcW w:w="5069" w:type="dxa"/>
            <w:vAlign w:val="center"/>
          </w:tcPr>
          <w:p w14:paraId="596B130B" w14:textId="633AB9A8" w:rsidR="00450CA0" w:rsidRPr="000E437A" w:rsidRDefault="00450CA0" w:rsidP="007C504E">
            <w:pPr>
              <w:jc w:val="center"/>
              <w:rPr>
                <w:ins w:id="542" w:author="Tristan Bouchard" w:date="2019-01-28T14:55:00Z"/>
                <w:lang w:val="en-CA"/>
              </w:rPr>
            </w:pPr>
            <w:r w:rsidRPr="00450CA0">
              <w:rPr>
                <w:lang w:val="en-CA"/>
              </w:rPr>
              <w:t>-0.825404427221130</w:t>
            </w:r>
          </w:p>
        </w:tc>
      </w:tr>
    </w:tbl>
    <w:p w14:paraId="6628B40E" w14:textId="5EF149A8" w:rsidR="00450CA0" w:rsidRDefault="00450CA0" w:rsidP="006C6C6C">
      <w:pPr>
        <w:rPr>
          <w:rFonts w:eastAsiaTheme="minorEastAsia"/>
        </w:rPr>
      </w:pPr>
    </w:p>
    <w:p w14:paraId="69A393E3" w14:textId="3BA6D25F" w:rsidR="00450CA0" w:rsidRDefault="00450CA0" w:rsidP="006C6C6C">
      <w:pPr>
        <w:rPr>
          <w:rFonts w:eastAsiaTheme="minorEastAsia"/>
        </w:rPr>
      </w:pPr>
      <w:r>
        <w:rPr>
          <w:rFonts w:eastAsiaTheme="minorEastAsia"/>
        </w:rPr>
        <w:t xml:space="preserve">The sources of error here are yet again due to rounding, as was found in part c) of this question. The magnitude of the error is due to working with very small numbers which are greatly modified by rounding them up or down, which affects </w:t>
      </w:r>
      <w:proofErr w:type="gramStart"/>
      <w:r>
        <w:rPr>
          <w:rFonts w:eastAsiaTheme="minorEastAsia"/>
        </w:rPr>
        <w:t>the final result</w:t>
      </w:r>
      <w:proofErr w:type="gramEnd"/>
      <w:r>
        <w:rPr>
          <w:rFonts w:eastAsiaTheme="minorEastAsia"/>
        </w:rPr>
        <w:t>.</w:t>
      </w:r>
    </w:p>
    <w:p w14:paraId="6B5F90BF" w14:textId="0826C7B9" w:rsidR="00D5700F" w:rsidRDefault="00D5700F" w:rsidP="006C6C6C">
      <w:r>
        <w:rPr>
          <w:b/>
          <w:bCs/>
        </w:rPr>
        <w:t xml:space="preserve">Question 3) </w:t>
      </w:r>
      <w:r>
        <w:t>(</w:t>
      </w:r>
      <w:r>
        <w:rPr>
          <w:b/>
          <w:bCs/>
        </w:rPr>
        <w:t>14 Marks</w:t>
      </w:r>
      <w:r>
        <w:t>)</w:t>
      </w:r>
      <w:bookmarkStart w:id="543" w:name="_GoBack"/>
      <w:bookmarkEnd w:id="543"/>
    </w:p>
    <w:p w14:paraId="52C8A94C" w14:textId="46CA8D45" w:rsidR="00D5700F" w:rsidRDefault="00D5700F" w:rsidP="006C6C6C">
      <w:r>
        <w:t>a)</w:t>
      </w:r>
    </w:p>
    <w:p w14:paraId="3AAFBE9C" w14:textId="7C3331DE" w:rsidR="00D5700F" w:rsidRPr="007568D2" w:rsidRDefault="00D5700F" w:rsidP="006C6C6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-4x</m:t>
                      </m:r>
                    </m:e>
                  </m:d>
                </m:sup>
              </m:sSup>
              <m: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6x</m:t>
                  </m:r>
                </m:e>
              </m:d>
            </m:e>
          </m:func>
        </m:oMath>
      </m:oMathPara>
    </w:p>
    <w:p w14:paraId="530D143F" w14:textId="6FD2DFDE" w:rsidR="007568D2" w:rsidRPr="00D5700F" w:rsidRDefault="007568D2" w:rsidP="006C6C6C">
      <w:pPr>
        <w:rPr>
          <w:rFonts w:eastAsiaTheme="minorEastAsia"/>
        </w:rPr>
      </w:pPr>
      <w:r>
        <w:rPr>
          <w:rFonts w:eastAsiaTheme="minorEastAsia"/>
        </w:rPr>
        <w:t>By the product rule, the derivative</w:t>
      </w:r>
    </w:p>
    <w:p w14:paraId="2E32A897" w14:textId="0E7CD6B3" w:rsidR="00D5700F" w:rsidRPr="00D5700F" w:rsidRDefault="007C504E" w:rsidP="006C6C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dx</m:t>
              </m:r>
            </m:den>
          </m:f>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6x</m:t>
                  </m:r>
                </m:e>
              </m:d>
            </m:e>
          </m:func>
          <m:r>
            <w:rPr>
              <w:rFonts w:ascii="Cambria Math" w:eastAsiaTheme="minorEastAsia" w:hAnsi="Cambria Math"/>
            </w:rPr>
            <m:t>- 6*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6x</m:t>
                  </m:r>
                </m:e>
              </m:d>
            </m:e>
          </m:func>
        </m:oMath>
      </m:oMathPara>
    </w:p>
    <w:p w14:paraId="66455369" w14:textId="7D4DD5B5" w:rsidR="00D5700F" w:rsidRDefault="00D5700F" w:rsidP="006C6C6C">
      <w:pPr>
        <w:rPr>
          <w:rFonts w:eastAsiaTheme="minorEastAsia"/>
        </w:rPr>
      </w:pPr>
      <w:r>
        <w:rPr>
          <w:rFonts w:eastAsiaTheme="minorEastAsia"/>
        </w:rPr>
        <w:t>Using MATLAB to compute the above function at x = 0.5:</w:t>
      </w:r>
    </w:p>
    <w:p w14:paraId="2E0C812F" w14:textId="11267687" w:rsidR="00D5700F" w:rsidRPr="00D5700F" w:rsidRDefault="00D5700F" w:rsidP="00D5700F">
      <w:pPr>
        <w:jc w:val="center"/>
        <w:rPr>
          <w:rFonts w:eastAsiaTheme="minorEastAsia"/>
        </w:rPr>
      </w:pPr>
      <w:r>
        <w:rPr>
          <w:noProof/>
        </w:rPr>
        <w:drawing>
          <wp:inline distT="0" distB="0" distL="0" distR="0" wp14:anchorId="0B9DC388" wp14:editId="3E62EB82">
            <wp:extent cx="43053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943100"/>
                    </a:xfrm>
                    <a:prstGeom prst="rect">
                      <a:avLst/>
                    </a:prstGeom>
                  </pic:spPr>
                </pic:pic>
              </a:graphicData>
            </a:graphic>
          </wp:inline>
        </w:drawing>
      </w:r>
    </w:p>
    <w:p w14:paraId="664178F6" w14:textId="07E34D8D" w:rsidR="00D5700F" w:rsidRPr="007568D2" w:rsidRDefault="007C504E" w:rsidP="006C6C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0.5</m:t>
                  </m:r>
                </m:e>
              </m:d>
            </m:num>
            <m:den>
              <m:r>
                <w:rPr>
                  <w:rFonts w:ascii="Cambria Math" w:eastAsiaTheme="minorEastAsia" w:hAnsi="Cambria Math"/>
                </w:rPr>
                <m:t>dx</m:t>
              </m:r>
            </m:den>
          </m:f>
          <m:r>
            <w:rPr>
              <w:rFonts w:ascii="Cambria Math" w:eastAsiaTheme="minorEastAsia" w:hAnsi="Cambria Math"/>
            </w:rPr>
            <m:t>=</m:t>
          </m:r>
          <w:bookmarkStart w:id="544" w:name="_Hlk536704553"/>
          <m:r>
            <w:rPr>
              <w:rFonts w:ascii="Cambria Math" w:eastAsiaTheme="minorEastAsia" w:hAnsi="Cambria Math"/>
            </w:rPr>
            <m:t>0.421332562151359</m:t>
          </m:r>
          <w:bookmarkEnd w:id="544"/>
          <m:r>
            <w:rPr>
              <w:rFonts w:ascii="Cambria Math" w:eastAsiaTheme="minorEastAsia" w:hAnsi="Cambria Math"/>
            </w:rPr>
            <m:t xml:space="preserve"> </m:t>
          </m:r>
        </m:oMath>
      </m:oMathPara>
    </w:p>
    <w:p w14:paraId="3622BE1D" w14:textId="5616EDFF" w:rsidR="007568D2" w:rsidRDefault="007568D2" w:rsidP="006C6C6C">
      <w:pPr>
        <w:rPr>
          <w:rFonts w:eastAsiaTheme="minorEastAsia"/>
        </w:rPr>
      </w:pPr>
      <w:r>
        <w:rPr>
          <w:rFonts w:eastAsiaTheme="minorEastAsia"/>
        </w:rPr>
        <w:t>b)</w:t>
      </w:r>
    </w:p>
    <w:p w14:paraId="48B525F4" w14:textId="6CC64F0B" w:rsidR="007568D2" w:rsidRDefault="008C71BE" w:rsidP="008C71BE">
      <w:pPr>
        <w:jc w:val="center"/>
        <w:rPr>
          <w:rFonts w:eastAsiaTheme="minorEastAsia"/>
        </w:rPr>
      </w:pPr>
      <w:r>
        <w:rPr>
          <w:noProof/>
        </w:rPr>
        <w:drawing>
          <wp:inline distT="0" distB="0" distL="0" distR="0" wp14:anchorId="6B772D36" wp14:editId="560E5146">
            <wp:extent cx="48196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933575"/>
                    </a:xfrm>
                    <a:prstGeom prst="rect">
                      <a:avLst/>
                    </a:prstGeom>
                  </pic:spPr>
                </pic:pic>
              </a:graphicData>
            </a:graphic>
          </wp:inline>
        </w:drawing>
      </w:r>
    </w:p>
    <w:p w14:paraId="0ED355FB" w14:textId="4B3B1544" w:rsidR="004A1410" w:rsidRDefault="004A1410" w:rsidP="004A1410">
      <w:pPr>
        <w:rPr>
          <w:rFonts w:eastAsiaTheme="minorEastAsia"/>
        </w:rPr>
      </w:pPr>
      <w:r>
        <w:rPr>
          <w:rFonts w:eastAsiaTheme="minorEastAsia"/>
        </w:rPr>
        <w:t>c)</w:t>
      </w:r>
    </w:p>
    <w:p w14:paraId="34ABB510" w14:textId="0706C525" w:rsidR="00AA2C58" w:rsidRDefault="00AA2C58" w:rsidP="004A1410">
      <w:pPr>
        <w:rPr>
          <w:rFonts w:eastAsiaTheme="minorEastAsia"/>
        </w:rPr>
      </w:pPr>
      <w:r>
        <w:rPr>
          <w:rFonts w:eastAsiaTheme="minorEastAsia"/>
        </w:rPr>
        <w:t>Given that the Taylor series expansions for the following functions are:</w:t>
      </w:r>
    </w:p>
    <w:p w14:paraId="29C5C5CE" w14:textId="1C854123" w:rsidR="00AA2C58" w:rsidRPr="00AA2C58" w:rsidRDefault="007C504E" w:rsidP="004A141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oMath>
      </m:oMathPara>
    </w:p>
    <w:p w14:paraId="3F209316" w14:textId="35C9B238" w:rsidR="00AA2C58" w:rsidRPr="00D5700F" w:rsidRDefault="007C504E" w:rsidP="004A141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6!</m:t>
              </m:r>
            </m:den>
          </m:f>
          <m:r>
            <w:rPr>
              <w:rFonts w:ascii="Cambria Math" w:eastAsiaTheme="minorEastAsia" w:hAnsi="Cambria Math"/>
            </w:rPr>
            <m:t>+…</m:t>
          </m:r>
        </m:oMath>
      </m:oMathPara>
    </w:p>
    <w:p w14:paraId="4C2CF55A" w14:textId="653452E4" w:rsidR="00D5700F" w:rsidRDefault="00AA2C58" w:rsidP="006C6C6C">
      <w:pPr>
        <w:rPr>
          <w:rFonts w:eastAsiaTheme="minorEastAsia"/>
        </w:rPr>
      </w:pPr>
      <w:r>
        <w:rPr>
          <w:rFonts w:eastAsiaTheme="minorEastAsia"/>
        </w:rPr>
        <w:t xml:space="preserve">Then the </w:t>
      </w:r>
      <w:r w:rsidR="00231606">
        <w:rPr>
          <w:rFonts w:eastAsiaTheme="minorEastAsia"/>
        </w:rPr>
        <w:t>expression for the function:</w:t>
      </w:r>
    </w:p>
    <w:p w14:paraId="235CDD6E" w14:textId="4F150887" w:rsidR="00231606" w:rsidRPr="00B635A7" w:rsidRDefault="00231606" w:rsidP="006C6C6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x+</m:t>
              </m:r>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e>
          </m:d>
        </m:oMath>
      </m:oMathPara>
    </w:p>
    <w:p w14:paraId="0F498A25" w14:textId="40C5CCAC" w:rsidR="00231606" w:rsidRPr="00231606" w:rsidRDefault="00231606" w:rsidP="006C6C6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+432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e>
          </m:d>
        </m:oMath>
      </m:oMathPara>
    </w:p>
    <w:p w14:paraId="2002514F" w14:textId="0EDF645B" w:rsidR="00231606" w:rsidRPr="00231606" w:rsidRDefault="00231606" w:rsidP="006C6C6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8-18</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72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54+144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d>
            <m:dPr>
              <m:ctrlPr>
                <w:rPr>
                  <w:rFonts w:ascii="Cambria Math" w:eastAsiaTheme="minorEastAsia" w:hAnsi="Cambria Math"/>
                  <w:i/>
                </w:rPr>
              </m:ctrlPr>
            </m:dPr>
            <m:e>
              <m:r>
                <w:rPr>
                  <w:rFonts w:ascii="Cambria Math" w:eastAsiaTheme="minorEastAsia" w:hAnsi="Cambria Math"/>
                </w:rPr>
                <m:t>-216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d>
            <m:dPr>
              <m:ctrlPr>
                <w:rPr>
                  <w:rFonts w:ascii="Cambria Math" w:eastAsiaTheme="minorEastAsia" w:hAnsi="Cambria Math"/>
                  <w:i/>
                </w:rPr>
              </m:ctrlPr>
            </m:dPr>
            <m:e>
              <m:r>
                <w:rPr>
                  <w:rFonts w:ascii="Cambria Math" w:eastAsiaTheme="minorEastAsia" w:hAnsi="Cambria Math"/>
                </w:rPr>
                <m:t>432</m:t>
              </m:r>
            </m:e>
          </m:d>
        </m:oMath>
      </m:oMathPara>
    </w:p>
    <w:p w14:paraId="3A1974F7" w14:textId="51534D38" w:rsidR="00231606" w:rsidRDefault="00231606" w:rsidP="006C6C6C">
      <w:pPr>
        <w:rPr>
          <w:rFonts w:eastAsiaTheme="minorEastAsia"/>
        </w:rPr>
      </w:pPr>
      <w:r>
        <w:rPr>
          <w:rFonts w:eastAsiaTheme="minorEastAsia"/>
        </w:rPr>
        <w:t>Keeping only the first three lower order polynomials:</w:t>
      </w:r>
    </w:p>
    <w:p w14:paraId="03C62EDF" w14:textId="06250598" w:rsidR="00231606" w:rsidRPr="00231606" w:rsidRDefault="00231606" w:rsidP="006C6C6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1-4x-10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6FB6224F" w14:textId="5B2D629D" w:rsidR="00D5700F" w:rsidRDefault="00231606" w:rsidP="006C6C6C">
      <w:pPr>
        <w:rPr>
          <w:rFonts w:eastAsiaTheme="minorEastAsia"/>
        </w:rPr>
      </w:pPr>
      <w:r>
        <w:rPr>
          <w:rFonts w:eastAsiaTheme="minorEastAsia"/>
        </w:rPr>
        <w:t>Then, using this function to compute the approximation with a step size of h = 0.01:</w:t>
      </w:r>
    </w:p>
    <w:p w14:paraId="53502C1F" w14:textId="1A38E795" w:rsidR="00231606" w:rsidRDefault="00976902" w:rsidP="00231606">
      <w:pPr>
        <w:keepNext/>
        <w:jc w:val="center"/>
      </w:pPr>
      <w:r>
        <w:rPr>
          <w:noProof/>
        </w:rPr>
        <w:drawing>
          <wp:inline distT="0" distB="0" distL="0" distR="0" wp14:anchorId="141904BE" wp14:editId="1ED796B0">
            <wp:extent cx="2390775" cy="1704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1704975"/>
                    </a:xfrm>
                    <a:prstGeom prst="rect">
                      <a:avLst/>
                    </a:prstGeom>
                  </pic:spPr>
                </pic:pic>
              </a:graphicData>
            </a:graphic>
          </wp:inline>
        </w:drawing>
      </w:r>
    </w:p>
    <w:p w14:paraId="772D16BF" w14:textId="49AF28A9" w:rsidR="00231606" w:rsidRDefault="00231606" w:rsidP="00231606">
      <w:pPr>
        <w:pStyle w:val="Caption"/>
        <w:jc w:val="center"/>
      </w:pPr>
      <w:r>
        <w:t xml:space="preserve">Figure </w:t>
      </w:r>
      <w:r>
        <w:fldChar w:fldCharType="begin"/>
      </w:r>
      <w:r>
        <w:instrText xml:space="preserve"> SEQ Figure \* ARABIC </w:instrText>
      </w:r>
      <w:r>
        <w:fldChar w:fldCharType="separate"/>
      </w:r>
      <w:r w:rsidR="00A47D52">
        <w:rPr>
          <w:noProof/>
        </w:rPr>
        <w:t>6</w:t>
      </w:r>
      <w:r>
        <w:fldChar w:fldCharType="end"/>
      </w:r>
      <w:r>
        <w:t>: MATLAB script used in question 3 c)</w:t>
      </w:r>
    </w:p>
    <w:p w14:paraId="0FE86425" w14:textId="56B8EFAF" w:rsidR="00231606" w:rsidRDefault="003A6706" w:rsidP="00231606">
      <w:r>
        <w:lastRenderedPageBreak/>
        <w:t>So, the first order approximation of the derivative of the function above is:</w:t>
      </w:r>
    </w:p>
    <w:p w14:paraId="0FCFE60B" w14:textId="62DCAD50" w:rsidR="003A6706" w:rsidRPr="003A6706" w:rsidRDefault="007C504E" w:rsidP="00231606">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r>
            <w:rPr>
              <w:rFonts w:ascii="Cambria Math" w:hAnsi="Cambria Math"/>
            </w:rPr>
            <m:t>1000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-1000</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r>
                <w:rPr>
                  <w:rFonts w:ascii="Cambria Math" w:hAnsi="Cambria Math"/>
                </w:rPr>
                <m:t>2</m:t>
              </m:r>
            </m:sup>
          </m:sSup>
          <m:r>
            <w:rPr>
              <w:rFonts w:ascii="Cambria Math" w:hAnsi="Cambria Math"/>
            </w:rPr>
            <m:t>-4</m:t>
          </m:r>
        </m:oMath>
      </m:oMathPara>
    </w:p>
    <w:p w14:paraId="1AADB6A0" w14:textId="4DC8037B" w:rsidR="003A6706" w:rsidRDefault="003A6706" w:rsidP="00231606">
      <w:r>
        <w:t>d)</w:t>
      </w:r>
    </w:p>
    <w:p w14:paraId="0D3A6200" w14:textId="445D546E" w:rsidR="003A6706" w:rsidRDefault="003A6706" w:rsidP="00231606">
      <w:r>
        <w:t>Using the result obtained in part a) for the derivative computed using calculus, the “true” reference value is equal to</w:t>
      </w:r>
      <w:r w:rsidR="004C26D6">
        <w:t xml:space="preserve"> </w:t>
      </w:r>
      <w:r w:rsidR="004C26D6" w:rsidRPr="004C26D6">
        <w:t>0.421332562151359</w:t>
      </w:r>
      <w:r>
        <w:t>.</w:t>
      </w:r>
    </w:p>
    <w:p w14:paraId="3B5A9965" w14:textId="2B69C5F2" w:rsidR="0003544B" w:rsidRDefault="007C504E" w:rsidP="0003544B">
      <w:pPr>
        <w:keepNext/>
        <w:jc w:val="center"/>
      </w:pPr>
      <w:r>
        <w:rPr>
          <w:noProof/>
        </w:rPr>
        <w:drawing>
          <wp:inline distT="0" distB="0" distL="0" distR="0" wp14:anchorId="04203F34" wp14:editId="64255D05">
            <wp:extent cx="5648325" cy="611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6115050"/>
                    </a:xfrm>
                    <a:prstGeom prst="rect">
                      <a:avLst/>
                    </a:prstGeom>
                  </pic:spPr>
                </pic:pic>
              </a:graphicData>
            </a:graphic>
          </wp:inline>
        </w:drawing>
      </w:r>
    </w:p>
    <w:p w14:paraId="4B7CCF16" w14:textId="538D3BB0" w:rsidR="0003544B" w:rsidRDefault="0003544B" w:rsidP="0003544B">
      <w:pPr>
        <w:pStyle w:val="Caption"/>
        <w:jc w:val="center"/>
      </w:pPr>
      <w:r>
        <w:t xml:space="preserve">Figure </w:t>
      </w:r>
      <w:r>
        <w:fldChar w:fldCharType="begin"/>
      </w:r>
      <w:r>
        <w:instrText xml:space="preserve"> SEQ Figure \* ARABIC </w:instrText>
      </w:r>
      <w:r>
        <w:fldChar w:fldCharType="separate"/>
      </w:r>
      <w:r w:rsidR="00A47D52">
        <w:rPr>
          <w:noProof/>
        </w:rPr>
        <w:t>7</w:t>
      </w:r>
      <w:r>
        <w:fldChar w:fldCharType="end"/>
      </w:r>
      <w:r>
        <w:t>: MATLAB Script used to compute optimal step size</w:t>
      </w:r>
    </w:p>
    <w:p w14:paraId="124A0F01" w14:textId="77777777" w:rsidR="008E7AB1" w:rsidRPr="008E7AB1" w:rsidRDefault="008E7AB1" w:rsidP="008E7AB1"/>
    <w:tbl>
      <w:tblPr>
        <w:tblStyle w:val="TableGrid"/>
        <w:tblW w:w="0" w:type="auto"/>
        <w:tblLook w:val="04A0" w:firstRow="1" w:lastRow="0" w:firstColumn="1" w:lastColumn="0" w:noHBand="0" w:noVBand="1"/>
      </w:tblPr>
      <w:tblGrid>
        <w:gridCol w:w="3116"/>
        <w:gridCol w:w="3117"/>
        <w:gridCol w:w="3117"/>
      </w:tblGrid>
      <w:tr w:rsidR="0003544B" w14:paraId="0FABF543" w14:textId="77777777" w:rsidTr="0003544B">
        <w:tc>
          <w:tcPr>
            <w:tcW w:w="3116" w:type="dxa"/>
          </w:tcPr>
          <w:p w14:paraId="5AC09590" w14:textId="38369E8C" w:rsidR="0003544B" w:rsidRDefault="0003544B" w:rsidP="0003544B">
            <w:pPr>
              <w:jc w:val="center"/>
            </w:pPr>
            <w:r>
              <w:lastRenderedPageBreak/>
              <w:t>Minimum Error</w:t>
            </w:r>
          </w:p>
        </w:tc>
        <w:tc>
          <w:tcPr>
            <w:tcW w:w="3117" w:type="dxa"/>
          </w:tcPr>
          <w:p w14:paraId="2936AABA" w14:textId="2112C266" w:rsidR="0003544B" w:rsidRDefault="0003544B" w:rsidP="0003544B">
            <w:pPr>
              <w:jc w:val="center"/>
            </w:pPr>
            <w:r>
              <w:t>Optimal Step</w:t>
            </w:r>
          </w:p>
        </w:tc>
        <w:tc>
          <w:tcPr>
            <w:tcW w:w="3117" w:type="dxa"/>
          </w:tcPr>
          <w:p w14:paraId="31406D40" w14:textId="77842D9E" w:rsidR="0003544B" w:rsidRDefault="0003544B" w:rsidP="0003544B">
            <w:pPr>
              <w:jc w:val="center"/>
            </w:pPr>
            <w:r>
              <w:t>Computed Derivative</w:t>
            </w:r>
          </w:p>
        </w:tc>
      </w:tr>
      <w:tr w:rsidR="0003544B" w14:paraId="678DEBE4" w14:textId="77777777" w:rsidTr="0003544B">
        <w:tc>
          <w:tcPr>
            <w:tcW w:w="3116" w:type="dxa"/>
          </w:tcPr>
          <w:p w14:paraId="52ECC9FB" w14:textId="74C00F48" w:rsidR="0003544B" w:rsidRDefault="00281754" w:rsidP="0003544B">
            <w:pPr>
              <w:jc w:val="center"/>
            </w:pPr>
            <w:r w:rsidRPr="00281754">
              <w:t>-1.082816059039260e-09</w:t>
            </w:r>
          </w:p>
        </w:tc>
        <w:tc>
          <w:tcPr>
            <w:tcW w:w="3117" w:type="dxa"/>
          </w:tcPr>
          <w:p w14:paraId="610D7654" w14:textId="71400FCE" w:rsidR="0003544B" w:rsidRDefault="00281754" w:rsidP="0003544B">
            <w:pPr>
              <w:jc w:val="center"/>
            </w:pPr>
            <w:r w:rsidRPr="00281754">
              <w:t>1.907348632812500e-09</w:t>
            </w:r>
          </w:p>
        </w:tc>
        <w:tc>
          <w:tcPr>
            <w:tcW w:w="3117" w:type="dxa"/>
          </w:tcPr>
          <w:p w14:paraId="5C814DAE" w14:textId="6D4D3311" w:rsidR="0003544B" w:rsidRDefault="00281754" w:rsidP="0003544B">
            <w:pPr>
              <w:jc w:val="center"/>
            </w:pPr>
            <w:r w:rsidRPr="00281754">
              <w:t>0.421332561068543</w:t>
            </w:r>
          </w:p>
        </w:tc>
      </w:tr>
    </w:tbl>
    <w:p w14:paraId="1D44F635" w14:textId="2A0FFA5F" w:rsidR="0003544B" w:rsidRDefault="0003544B" w:rsidP="0003544B"/>
    <w:p w14:paraId="4204D10D" w14:textId="50995E4A" w:rsidR="001368D8" w:rsidRDefault="007D0C11" w:rsidP="0003544B">
      <w:r>
        <w:rPr>
          <w:b/>
          <w:bCs/>
        </w:rPr>
        <w:t xml:space="preserve">Question 4) </w:t>
      </w:r>
      <w:r>
        <w:t>(</w:t>
      </w:r>
      <w:r>
        <w:rPr>
          <w:b/>
          <w:bCs/>
        </w:rPr>
        <w:t>12 Marks</w:t>
      </w:r>
      <w:r>
        <w:t>)</w:t>
      </w:r>
    </w:p>
    <w:p w14:paraId="26C32F73" w14:textId="45D2F1DF" w:rsidR="007D0C11" w:rsidRPr="002A2737" w:rsidRDefault="007D0C11" w:rsidP="0003544B">
      <w:r w:rsidRPr="002A2737">
        <w:t>a)</w:t>
      </w:r>
    </w:p>
    <w:p w14:paraId="15005F8B" w14:textId="77777777" w:rsidR="007D0C11" w:rsidRDefault="007D0C11" w:rsidP="0003544B">
      <w:pPr>
        <w:rPr>
          <w:noProof/>
        </w:rPr>
      </w:pPr>
    </w:p>
    <w:p w14:paraId="3AD09549" w14:textId="77777777" w:rsidR="007D0C11" w:rsidRDefault="007D0C11" w:rsidP="007D0C11">
      <w:pPr>
        <w:keepNext/>
      </w:pPr>
      <w:r>
        <w:rPr>
          <w:noProof/>
        </w:rPr>
        <w:drawing>
          <wp:inline distT="0" distB="0" distL="0" distR="0" wp14:anchorId="35FBF488" wp14:editId="38F4D85E">
            <wp:extent cx="5524500" cy="2594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69"/>
                    <a:stretch/>
                  </pic:blipFill>
                  <pic:spPr bwMode="auto">
                    <a:xfrm>
                      <a:off x="0" y="0"/>
                      <a:ext cx="5524500" cy="2594610"/>
                    </a:xfrm>
                    <a:prstGeom prst="rect">
                      <a:avLst/>
                    </a:prstGeom>
                    <a:ln>
                      <a:noFill/>
                    </a:ln>
                    <a:extLst>
                      <a:ext uri="{53640926-AAD7-44D8-BBD7-CCE9431645EC}">
                        <a14:shadowObscured xmlns:a14="http://schemas.microsoft.com/office/drawing/2010/main"/>
                      </a:ext>
                    </a:extLst>
                  </pic:spPr>
                </pic:pic>
              </a:graphicData>
            </a:graphic>
          </wp:inline>
        </w:drawing>
      </w:r>
    </w:p>
    <w:p w14:paraId="4895D79F" w14:textId="7365BFD1" w:rsidR="007D0C11" w:rsidRDefault="007D0C11" w:rsidP="007D0C11">
      <w:pPr>
        <w:pStyle w:val="Caption"/>
        <w:jc w:val="center"/>
      </w:pPr>
      <w:r>
        <w:t xml:space="preserve">Figure </w:t>
      </w:r>
      <w:r>
        <w:fldChar w:fldCharType="begin"/>
      </w:r>
      <w:r>
        <w:instrText xml:space="preserve"> SEQ Figure \* ARABIC </w:instrText>
      </w:r>
      <w:r>
        <w:fldChar w:fldCharType="separate"/>
      </w:r>
      <w:r w:rsidR="00A47D52">
        <w:rPr>
          <w:noProof/>
        </w:rPr>
        <w:t>8</w:t>
      </w:r>
      <w:r>
        <w:fldChar w:fldCharType="end"/>
      </w:r>
      <w:r>
        <w:t>: MATLAB Script used in question 4 a)</w:t>
      </w:r>
    </w:p>
    <w:p w14:paraId="38CC1844" w14:textId="042B26FD" w:rsidR="00077B37" w:rsidRPr="002A2737" w:rsidRDefault="002A2737" w:rsidP="00077B37">
      <w:r w:rsidRPr="002A2737">
        <w:t>b)</w:t>
      </w:r>
    </w:p>
    <w:p w14:paraId="7333E267" w14:textId="7C676CE5" w:rsidR="00B12AF5" w:rsidRDefault="00B65518" w:rsidP="00B65518">
      <w:pPr>
        <w:keepNext/>
        <w:jc w:val="center"/>
      </w:pPr>
      <w:r>
        <w:rPr>
          <w:noProof/>
        </w:rPr>
        <w:lastRenderedPageBreak/>
        <w:drawing>
          <wp:inline distT="0" distB="0" distL="0" distR="0" wp14:anchorId="26C9817B" wp14:editId="1BFE9D7D">
            <wp:extent cx="5943600" cy="56502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0230"/>
                    </a:xfrm>
                    <a:prstGeom prst="rect">
                      <a:avLst/>
                    </a:prstGeom>
                  </pic:spPr>
                </pic:pic>
              </a:graphicData>
            </a:graphic>
          </wp:inline>
        </w:drawing>
      </w:r>
    </w:p>
    <w:p w14:paraId="06836732" w14:textId="74658C25" w:rsidR="002A2737" w:rsidRDefault="00B12AF5" w:rsidP="00B65518">
      <w:pPr>
        <w:pStyle w:val="Caption"/>
        <w:jc w:val="center"/>
      </w:pPr>
      <w:r>
        <w:t xml:space="preserve">Figure </w:t>
      </w:r>
      <w:r>
        <w:fldChar w:fldCharType="begin"/>
      </w:r>
      <w:r>
        <w:instrText xml:space="preserve"> SEQ Figure \* ARABIC </w:instrText>
      </w:r>
      <w:r>
        <w:fldChar w:fldCharType="separate"/>
      </w:r>
      <w:r w:rsidR="00A47D52">
        <w:rPr>
          <w:noProof/>
        </w:rPr>
        <w:t>9</w:t>
      </w:r>
      <w:r>
        <w:fldChar w:fldCharType="end"/>
      </w:r>
      <w:r>
        <w:t>: MATLAB Script used for question 4b)</w:t>
      </w:r>
    </w:p>
    <w:p w14:paraId="37F98E8D" w14:textId="210F5767" w:rsidR="00B65518" w:rsidRDefault="00B65518" w:rsidP="00B65518">
      <w:r>
        <w:t>c)</w:t>
      </w:r>
    </w:p>
    <w:p w14:paraId="3104FC7F" w14:textId="77777777" w:rsidR="00B65518" w:rsidRDefault="00B65518" w:rsidP="00B65518">
      <w:pPr>
        <w:keepNext/>
        <w:jc w:val="center"/>
      </w:pPr>
      <w:r>
        <w:rPr>
          <w:noProof/>
        </w:rPr>
        <w:lastRenderedPageBreak/>
        <w:drawing>
          <wp:inline distT="0" distB="0" distL="0" distR="0" wp14:anchorId="07214605" wp14:editId="2287E6B0">
            <wp:extent cx="51054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1676400"/>
                    </a:xfrm>
                    <a:prstGeom prst="rect">
                      <a:avLst/>
                    </a:prstGeom>
                  </pic:spPr>
                </pic:pic>
              </a:graphicData>
            </a:graphic>
          </wp:inline>
        </w:drawing>
      </w:r>
    </w:p>
    <w:p w14:paraId="6498E049" w14:textId="40ACA471" w:rsidR="00B65518" w:rsidRDefault="00B65518" w:rsidP="00B65518">
      <w:pPr>
        <w:pStyle w:val="Caption"/>
        <w:jc w:val="center"/>
      </w:pPr>
      <w:r>
        <w:t xml:space="preserve">Figure </w:t>
      </w:r>
      <w:r>
        <w:fldChar w:fldCharType="begin"/>
      </w:r>
      <w:r>
        <w:instrText xml:space="preserve"> SEQ Figure \* ARABIC </w:instrText>
      </w:r>
      <w:r>
        <w:fldChar w:fldCharType="separate"/>
      </w:r>
      <w:r w:rsidR="00A47D52">
        <w:rPr>
          <w:noProof/>
        </w:rPr>
        <w:t>10</w:t>
      </w:r>
      <w:r>
        <w:fldChar w:fldCharType="end"/>
      </w:r>
      <w:r>
        <w:t>: MATLAB Script used for question 4c)</w:t>
      </w:r>
    </w:p>
    <w:p w14:paraId="016FEEB7" w14:textId="01D6158E" w:rsidR="00B65518" w:rsidRDefault="00950E13" w:rsidP="00B65518">
      <w:pPr>
        <w:rPr>
          <w:b/>
          <w:bCs/>
        </w:rPr>
      </w:pPr>
      <w:r>
        <w:rPr>
          <w:b/>
          <w:bCs/>
        </w:rPr>
        <w:t>Question 5) (5 Marks)</w:t>
      </w:r>
    </w:p>
    <w:p w14:paraId="3BA29A67" w14:textId="77777777" w:rsidR="00E36921" w:rsidRDefault="00E36921" w:rsidP="00E36921">
      <w:pPr>
        <w:keepNext/>
        <w:jc w:val="center"/>
      </w:pPr>
      <w:r>
        <w:rPr>
          <w:noProof/>
        </w:rPr>
        <w:drawing>
          <wp:inline distT="0" distB="0" distL="0" distR="0" wp14:anchorId="21536DDC" wp14:editId="18AA5350">
            <wp:extent cx="44958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5191125"/>
                    </a:xfrm>
                    <a:prstGeom prst="rect">
                      <a:avLst/>
                    </a:prstGeom>
                  </pic:spPr>
                </pic:pic>
              </a:graphicData>
            </a:graphic>
          </wp:inline>
        </w:drawing>
      </w:r>
    </w:p>
    <w:p w14:paraId="0D059C37" w14:textId="666FE56F" w:rsidR="00950E13" w:rsidRDefault="00E36921" w:rsidP="00E36921">
      <w:pPr>
        <w:pStyle w:val="Caption"/>
        <w:jc w:val="center"/>
      </w:pPr>
      <w:r>
        <w:t xml:space="preserve">Figure </w:t>
      </w:r>
      <w:r>
        <w:fldChar w:fldCharType="begin"/>
      </w:r>
      <w:r>
        <w:instrText xml:space="preserve"> SEQ Figure \* ARABIC </w:instrText>
      </w:r>
      <w:r>
        <w:fldChar w:fldCharType="separate"/>
      </w:r>
      <w:r w:rsidR="00A47D52">
        <w:rPr>
          <w:noProof/>
        </w:rPr>
        <w:t>11</w:t>
      </w:r>
      <w:r>
        <w:fldChar w:fldCharType="end"/>
      </w:r>
      <w:r>
        <w:t>: MATLAB script used for question 5 a) and b)</w:t>
      </w:r>
    </w:p>
    <w:p w14:paraId="4832C8C4" w14:textId="32D15598" w:rsidR="000B4AD9" w:rsidRDefault="00615D1C" w:rsidP="000B4AD9">
      <w:r>
        <w:t>c)</w:t>
      </w:r>
    </w:p>
    <w:p w14:paraId="23CD649D" w14:textId="6B5FD6C8" w:rsidR="00615D1C" w:rsidRPr="00615D1C" w:rsidRDefault="00615D1C" w:rsidP="000B4AD9">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0.07</m:t>
              </m:r>
            </m:e>
          </m:d>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0.07</m:t>
                      </m:r>
                    </m:e>
                  </m:d>
                </m:e>
              </m:func>
            </m:sup>
          </m:sSup>
        </m:oMath>
      </m:oMathPara>
    </w:p>
    <w:p w14:paraId="56BFB9DB" w14:textId="5534539F" w:rsidR="00615D1C" w:rsidRPr="00615D1C" w:rsidRDefault="00615D1C" w:rsidP="000B4AD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0.07</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0.00122173</m:t>
              </m:r>
            </m:sup>
          </m:sSup>
        </m:oMath>
      </m:oMathPara>
    </w:p>
    <w:p w14:paraId="5378E66F" w14:textId="20561D91" w:rsidR="00615D1C" w:rsidRPr="00615D1C" w:rsidRDefault="00615D1C" w:rsidP="000B4AD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0.07</m:t>
              </m:r>
            </m:e>
          </m:d>
          <m:r>
            <w:rPr>
              <w:rFonts w:ascii="Cambria Math" w:eastAsiaTheme="minorEastAsia" w:hAnsi="Cambria Math"/>
            </w:rPr>
            <m:t>=1.00122248</m:t>
          </m:r>
        </m:oMath>
      </m:oMathPara>
    </w:p>
    <w:p w14:paraId="22B918B9" w14:textId="5391E233" w:rsidR="00615D1C" w:rsidRDefault="00615D1C" w:rsidP="000B4AD9">
      <w:pPr>
        <w:rPr>
          <w:rFonts w:eastAsiaTheme="minorEastAsia"/>
        </w:rPr>
      </w:pPr>
      <w:r>
        <w:rPr>
          <w:rFonts w:eastAsiaTheme="minorEastAsia"/>
        </w:rPr>
        <w:t>d)</w:t>
      </w:r>
    </w:p>
    <w:p w14:paraId="1E9FABDA" w14:textId="6E001859" w:rsidR="00615D1C" w:rsidRPr="00615D1C" w:rsidRDefault="00615D1C" w:rsidP="000B4AD9">
      <w:pPr>
        <w:rPr>
          <w:rFonts w:eastAsiaTheme="minorEastAsia"/>
          <w:rPrChange w:id="545" w:author="Tristan Bouchard" w:date="2019-01-28T13:09:00Z">
            <w:rPr>
              <w:lang w:val="en-CA"/>
            </w:rPr>
          </w:rPrChange>
        </w:rPr>
      </w:pPr>
      <w:r>
        <w:rPr>
          <w:rFonts w:eastAsiaTheme="minorEastAsia"/>
        </w:rPr>
        <w:t xml:space="preserve">Comparing the results in part b) and c), many things are apparent. Obviously, approximating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sup>
        </m:sSup>
      </m:oMath>
      <w:r>
        <w:rPr>
          <w:rFonts w:eastAsiaTheme="minorEastAsia"/>
        </w:rPr>
        <w:t xml:space="preserve"> with only three terms of the infinite Taylor series is not going to be the most precise operation, which is why the result obtained in b) is quite different from the result obtained in c).</w:t>
      </w:r>
      <w:r w:rsidR="002900B0">
        <w:rPr>
          <w:rFonts w:eastAsiaTheme="minorEastAsia"/>
        </w:rPr>
        <w:t xml:space="preserve"> Even with the rounding error introduced in part c), the result is probably more realistic with the exact value, as much more of the series of both functions are used in the calculator to compute the value.</w:t>
      </w:r>
    </w:p>
    <w:sectPr w:rsidR="00615D1C" w:rsidRPr="00615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stan Bouchard">
    <w15:presenceInfo w15:providerId="None" w15:userId="Tristan Bou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7A"/>
    <w:rsid w:val="0003544B"/>
    <w:rsid w:val="00077B37"/>
    <w:rsid w:val="000B4AD9"/>
    <w:rsid w:val="000D64EF"/>
    <w:rsid w:val="000E437A"/>
    <w:rsid w:val="00132B51"/>
    <w:rsid w:val="001368D8"/>
    <w:rsid w:val="001D4C21"/>
    <w:rsid w:val="001E5966"/>
    <w:rsid w:val="001F3B73"/>
    <w:rsid w:val="00231606"/>
    <w:rsid w:val="00281754"/>
    <w:rsid w:val="002900B0"/>
    <w:rsid w:val="002A2737"/>
    <w:rsid w:val="002F0F56"/>
    <w:rsid w:val="00373DA3"/>
    <w:rsid w:val="00380E8B"/>
    <w:rsid w:val="00395876"/>
    <w:rsid w:val="003A6706"/>
    <w:rsid w:val="003F11E9"/>
    <w:rsid w:val="00450CA0"/>
    <w:rsid w:val="00484594"/>
    <w:rsid w:val="004A1410"/>
    <w:rsid w:val="004C26D6"/>
    <w:rsid w:val="00517C9A"/>
    <w:rsid w:val="00537612"/>
    <w:rsid w:val="00545038"/>
    <w:rsid w:val="00572A5E"/>
    <w:rsid w:val="00615D1C"/>
    <w:rsid w:val="00631DD7"/>
    <w:rsid w:val="00650F2B"/>
    <w:rsid w:val="006B2467"/>
    <w:rsid w:val="006B2D61"/>
    <w:rsid w:val="006C6C6C"/>
    <w:rsid w:val="007568D2"/>
    <w:rsid w:val="00771979"/>
    <w:rsid w:val="007C504E"/>
    <w:rsid w:val="007D0C11"/>
    <w:rsid w:val="007E72D1"/>
    <w:rsid w:val="00810502"/>
    <w:rsid w:val="00810503"/>
    <w:rsid w:val="00856D90"/>
    <w:rsid w:val="008B4487"/>
    <w:rsid w:val="008C71BE"/>
    <w:rsid w:val="008E7AB1"/>
    <w:rsid w:val="00930CF7"/>
    <w:rsid w:val="00950E13"/>
    <w:rsid w:val="00963DBA"/>
    <w:rsid w:val="00976902"/>
    <w:rsid w:val="00A10628"/>
    <w:rsid w:val="00A47D52"/>
    <w:rsid w:val="00A67F54"/>
    <w:rsid w:val="00AA2C58"/>
    <w:rsid w:val="00AD3A48"/>
    <w:rsid w:val="00B12AF5"/>
    <w:rsid w:val="00B30CEC"/>
    <w:rsid w:val="00B50ECC"/>
    <w:rsid w:val="00B635A7"/>
    <w:rsid w:val="00B65518"/>
    <w:rsid w:val="00B90805"/>
    <w:rsid w:val="00BA7615"/>
    <w:rsid w:val="00BC51A0"/>
    <w:rsid w:val="00C61090"/>
    <w:rsid w:val="00CE3F44"/>
    <w:rsid w:val="00D5700F"/>
    <w:rsid w:val="00E224BA"/>
    <w:rsid w:val="00E36921"/>
    <w:rsid w:val="00EA3762"/>
    <w:rsid w:val="00F27551"/>
    <w:rsid w:val="00F51712"/>
    <w:rsid w:val="00F71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E91E"/>
  <w15:chartTrackingRefBased/>
  <w15:docId w15:val="{4D46B077-E7BB-49DC-B241-6345CBAA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437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E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4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37A"/>
    <w:rPr>
      <w:rFonts w:ascii="Segoe UI" w:hAnsi="Segoe UI" w:cs="Segoe UI"/>
      <w:sz w:val="18"/>
      <w:szCs w:val="18"/>
      <w:lang w:val="en-US"/>
    </w:rPr>
  </w:style>
  <w:style w:type="character" w:styleId="PlaceholderText">
    <w:name w:val="Placeholder Text"/>
    <w:basedOn w:val="DefaultParagraphFont"/>
    <w:uiPriority w:val="99"/>
    <w:semiHidden/>
    <w:rsid w:val="000E437A"/>
    <w:rPr>
      <w:color w:val="808080"/>
    </w:rPr>
  </w:style>
  <w:style w:type="paragraph" w:styleId="Caption">
    <w:name w:val="caption"/>
    <w:basedOn w:val="Normal"/>
    <w:next w:val="Normal"/>
    <w:uiPriority w:val="35"/>
    <w:unhideWhenUsed/>
    <w:qFormat/>
    <w:rsid w:val="00132B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Bouchard</dc:creator>
  <cp:keywords/>
  <dc:description/>
  <cp:lastModifiedBy>Tristan Bouchard</cp:lastModifiedBy>
  <cp:revision>33</cp:revision>
  <cp:lastPrinted>2019-02-01T22:29:00Z</cp:lastPrinted>
  <dcterms:created xsi:type="dcterms:W3CDTF">2019-01-28T17:47:00Z</dcterms:created>
  <dcterms:modified xsi:type="dcterms:W3CDTF">2019-02-01T22:34:00Z</dcterms:modified>
</cp:coreProperties>
</file>